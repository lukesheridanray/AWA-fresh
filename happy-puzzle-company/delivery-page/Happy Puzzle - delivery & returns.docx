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246" w:rsidRPr="00486DDE" w:rsidRDefault="00421246" w:rsidP="00166840">
      <w:pPr>
        <w:pStyle w:val="AWAHead1"/>
        <w:rPr>
          <w:rFonts w:asciiTheme="minorHAnsi" w:hAnsiTheme="minorHAnsi"/>
        </w:rPr>
      </w:pPr>
      <w:bookmarkStart w:id="0" w:name="_Toc230237086"/>
    </w:p>
    <w:bookmarkEnd w:id="0"/>
    <w:p w:rsidR="00C10732" w:rsidRPr="00486DDE" w:rsidRDefault="00236610" w:rsidP="00166840">
      <w:pPr>
        <w:pStyle w:val="AWAHead1"/>
        <w:rPr>
          <w:rFonts w:asciiTheme="minorHAnsi" w:hAnsiTheme="minorHAnsi"/>
        </w:rPr>
      </w:pPr>
      <w:r w:rsidRPr="00486DDE">
        <w:rPr>
          <w:rFonts w:asciiTheme="minorHAnsi" w:hAnsiTheme="minorHAnsi"/>
        </w:rPr>
        <w:t>COPY</w:t>
      </w:r>
    </w:p>
    <w:p w:rsidR="0079741F" w:rsidRPr="00486DDE" w:rsidDel="00CA6C8C" w:rsidRDefault="0079741F" w:rsidP="00BF7628">
      <w:pPr>
        <w:pStyle w:val="AWATablebody"/>
        <w:rPr>
          <w:del w:id="1" w:author="Brendan McNulty" w:date="2015-04-13T10:49:00Z"/>
          <w:rFonts w:asciiTheme="minorHAnsi" w:hAnsiTheme="minorHAnsi"/>
        </w:rPr>
      </w:pPr>
      <w:bookmarkStart w:id="2" w:name="_GoBack"/>
      <w:bookmarkEnd w:id="2"/>
      <w:del w:id="3" w:author="Brendan McNulty" w:date="2015-04-13T10:49:00Z">
        <w:r w:rsidRPr="00486DDE" w:rsidDel="00CA6C8C">
          <w:rPr>
            <w:rFonts w:asciiTheme="minorHAnsi" w:hAnsiTheme="minorHAnsi"/>
          </w:rPr>
          <w:delText>Client:</w:delText>
        </w:r>
        <w:r w:rsidRPr="00486DDE" w:rsidDel="00CA6C8C">
          <w:rPr>
            <w:rFonts w:asciiTheme="minorHAnsi" w:hAnsiTheme="minorHAnsi"/>
          </w:rPr>
          <w:tab/>
        </w:r>
        <w:r w:rsidRPr="00486DDE" w:rsidDel="00CA6C8C">
          <w:rPr>
            <w:rFonts w:asciiTheme="minorHAnsi" w:hAnsiTheme="minorHAnsi"/>
          </w:rPr>
          <w:tab/>
        </w:r>
        <w:r w:rsidRPr="00486DDE" w:rsidDel="00CA6C8C">
          <w:rPr>
            <w:rFonts w:asciiTheme="minorHAnsi" w:hAnsiTheme="minorHAnsi"/>
          </w:rPr>
          <w:tab/>
        </w:r>
        <w:r w:rsidR="00E31221" w:rsidRPr="00486DDE" w:rsidDel="00CA6C8C">
          <w:rPr>
            <w:rFonts w:asciiTheme="minorHAnsi" w:hAnsiTheme="minorHAnsi"/>
          </w:rPr>
          <w:tab/>
        </w:r>
        <w:r w:rsidR="005766A6" w:rsidDel="00CA6C8C">
          <w:rPr>
            <w:rFonts w:asciiTheme="minorHAnsi" w:hAnsiTheme="minorHAnsi"/>
          </w:rPr>
          <w:delText>Happy Puzzle Company</w:delText>
        </w:r>
      </w:del>
    </w:p>
    <w:p w:rsidR="00D900D6" w:rsidRPr="00486DDE" w:rsidDel="00CA6C8C" w:rsidRDefault="00D900D6" w:rsidP="00BF7628">
      <w:pPr>
        <w:pStyle w:val="AWATablebody"/>
        <w:rPr>
          <w:del w:id="4" w:author="Brendan McNulty" w:date="2015-04-13T10:49:00Z"/>
          <w:rFonts w:asciiTheme="minorHAnsi" w:hAnsiTheme="minorHAnsi"/>
        </w:rPr>
      </w:pPr>
      <w:del w:id="5" w:author="Brendan McNulty" w:date="2015-04-13T10:49:00Z">
        <w:r w:rsidRPr="00486DDE" w:rsidDel="00CA6C8C">
          <w:rPr>
            <w:rFonts w:asciiTheme="minorHAnsi" w:hAnsiTheme="minorHAnsi"/>
          </w:rPr>
          <w:delText>Project:</w:delText>
        </w:r>
        <w:r w:rsidRPr="00486DDE" w:rsidDel="00CA6C8C">
          <w:rPr>
            <w:rFonts w:asciiTheme="minorHAnsi" w:hAnsiTheme="minorHAnsi"/>
          </w:rPr>
          <w:tab/>
        </w:r>
        <w:r w:rsidRPr="00486DDE" w:rsidDel="00CA6C8C">
          <w:rPr>
            <w:rFonts w:asciiTheme="minorHAnsi" w:hAnsiTheme="minorHAnsi"/>
          </w:rPr>
          <w:tab/>
        </w:r>
        <w:r w:rsidRPr="00486DDE" w:rsidDel="00CA6C8C">
          <w:rPr>
            <w:rFonts w:asciiTheme="minorHAnsi" w:hAnsiTheme="minorHAnsi"/>
          </w:rPr>
          <w:tab/>
        </w:r>
        <w:r w:rsidRPr="00486DDE" w:rsidDel="00CA6C8C">
          <w:rPr>
            <w:rFonts w:asciiTheme="minorHAnsi" w:hAnsiTheme="minorHAnsi"/>
          </w:rPr>
          <w:tab/>
        </w:r>
        <w:r w:rsidR="005766A6" w:rsidDel="00CA6C8C">
          <w:rPr>
            <w:rFonts w:asciiTheme="minorHAnsi" w:hAnsiTheme="minorHAnsi"/>
          </w:rPr>
          <w:delText>Delivery &amp; Returns page</w:delText>
        </w:r>
      </w:del>
    </w:p>
    <w:p w:rsidR="0079741F" w:rsidRPr="00486DDE" w:rsidDel="00CA6C8C" w:rsidRDefault="0079741F" w:rsidP="00BF7628">
      <w:pPr>
        <w:pStyle w:val="AWATablebody"/>
        <w:rPr>
          <w:del w:id="6" w:author="Brendan McNulty" w:date="2015-04-13T10:49:00Z"/>
          <w:rFonts w:asciiTheme="minorHAnsi" w:hAnsiTheme="minorHAnsi"/>
        </w:rPr>
      </w:pPr>
      <w:del w:id="7" w:author="Brendan McNulty" w:date="2015-04-13T10:49:00Z">
        <w:r w:rsidRPr="00486DDE" w:rsidDel="00CA6C8C">
          <w:rPr>
            <w:rFonts w:asciiTheme="minorHAnsi" w:hAnsiTheme="minorHAnsi"/>
          </w:rPr>
          <w:delText>Optimiser:</w:delText>
        </w:r>
        <w:r w:rsidRPr="00486DDE" w:rsidDel="00CA6C8C">
          <w:rPr>
            <w:rFonts w:asciiTheme="minorHAnsi" w:hAnsiTheme="minorHAnsi"/>
          </w:rPr>
          <w:tab/>
        </w:r>
        <w:r w:rsidRPr="00486DDE" w:rsidDel="00CA6C8C">
          <w:rPr>
            <w:rFonts w:asciiTheme="minorHAnsi" w:hAnsiTheme="minorHAnsi"/>
          </w:rPr>
          <w:tab/>
        </w:r>
        <w:r w:rsidRPr="00486DDE" w:rsidDel="00CA6C8C">
          <w:rPr>
            <w:rFonts w:asciiTheme="minorHAnsi" w:hAnsiTheme="minorHAnsi"/>
          </w:rPr>
          <w:tab/>
        </w:r>
        <w:r w:rsidR="005766A6" w:rsidDel="00CA6C8C">
          <w:rPr>
            <w:rFonts w:asciiTheme="minorHAnsi" w:hAnsiTheme="minorHAnsi"/>
          </w:rPr>
          <w:delText>Brendan MacNulty</w:delText>
        </w:r>
      </w:del>
    </w:p>
    <w:p w:rsidR="003E7A6C" w:rsidRPr="00486DDE" w:rsidDel="00CA6C8C" w:rsidRDefault="0079741F" w:rsidP="00BF7628">
      <w:pPr>
        <w:pStyle w:val="AWATablebody"/>
        <w:rPr>
          <w:del w:id="8" w:author="Brendan McNulty" w:date="2015-04-13T10:49:00Z"/>
          <w:rFonts w:asciiTheme="minorHAnsi" w:hAnsiTheme="minorHAnsi"/>
        </w:rPr>
      </w:pPr>
      <w:del w:id="9" w:author="Brendan McNulty" w:date="2015-04-13T10:49:00Z">
        <w:r w:rsidRPr="00486DDE" w:rsidDel="00CA6C8C">
          <w:rPr>
            <w:rFonts w:asciiTheme="minorHAnsi" w:hAnsiTheme="minorHAnsi"/>
          </w:rPr>
          <w:delText>Copywriter</w:delText>
        </w:r>
        <w:r w:rsidR="003E7A6C" w:rsidRPr="00486DDE" w:rsidDel="00CA6C8C">
          <w:rPr>
            <w:rFonts w:asciiTheme="minorHAnsi" w:hAnsiTheme="minorHAnsi"/>
          </w:rPr>
          <w:delText>:</w:delText>
        </w:r>
        <w:r w:rsidR="003E7A6C" w:rsidRPr="00486DDE" w:rsidDel="00CA6C8C">
          <w:rPr>
            <w:rFonts w:asciiTheme="minorHAnsi" w:hAnsiTheme="minorHAnsi"/>
          </w:rPr>
          <w:tab/>
        </w:r>
        <w:r w:rsidR="003E7A6C" w:rsidRPr="00486DDE" w:rsidDel="00CA6C8C">
          <w:rPr>
            <w:rFonts w:asciiTheme="minorHAnsi" w:hAnsiTheme="minorHAnsi"/>
          </w:rPr>
          <w:tab/>
        </w:r>
        <w:r w:rsidRPr="00486DDE" w:rsidDel="00CA6C8C">
          <w:rPr>
            <w:rFonts w:asciiTheme="minorHAnsi" w:hAnsiTheme="minorHAnsi"/>
          </w:rPr>
          <w:tab/>
        </w:r>
        <w:r w:rsidR="003E7A6C" w:rsidRPr="00486DDE" w:rsidDel="00CA6C8C">
          <w:rPr>
            <w:rFonts w:asciiTheme="minorHAnsi" w:hAnsiTheme="minorHAnsi"/>
          </w:rPr>
          <w:delText>Mel Henson</w:delText>
        </w:r>
      </w:del>
    </w:p>
    <w:p w:rsidR="003E7A6C" w:rsidRPr="00486DDE" w:rsidDel="00CA6C8C" w:rsidRDefault="003E7A6C" w:rsidP="00BF7628">
      <w:pPr>
        <w:pStyle w:val="AWATablebody"/>
        <w:rPr>
          <w:del w:id="10" w:author="Brendan McNulty" w:date="2015-04-13T10:49:00Z"/>
          <w:rFonts w:asciiTheme="minorHAnsi" w:hAnsiTheme="minorHAnsi"/>
        </w:rPr>
      </w:pPr>
      <w:del w:id="11" w:author="Brendan McNulty" w:date="2015-04-13T10:49:00Z">
        <w:r w:rsidRPr="00486DDE" w:rsidDel="00CA6C8C">
          <w:rPr>
            <w:rFonts w:asciiTheme="minorHAnsi" w:hAnsiTheme="minorHAnsi"/>
          </w:rPr>
          <w:delText>Date:</w:delText>
        </w:r>
        <w:r w:rsidRPr="00486DDE" w:rsidDel="00CA6C8C">
          <w:rPr>
            <w:rFonts w:asciiTheme="minorHAnsi" w:hAnsiTheme="minorHAnsi"/>
          </w:rPr>
          <w:tab/>
        </w:r>
        <w:r w:rsidRPr="00486DDE" w:rsidDel="00CA6C8C">
          <w:rPr>
            <w:rFonts w:asciiTheme="minorHAnsi" w:hAnsiTheme="minorHAnsi"/>
          </w:rPr>
          <w:tab/>
        </w:r>
        <w:r w:rsidRPr="00486DDE" w:rsidDel="00CA6C8C">
          <w:rPr>
            <w:rFonts w:asciiTheme="minorHAnsi" w:hAnsiTheme="minorHAnsi"/>
          </w:rPr>
          <w:tab/>
        </w:r>
        <w:r w:rsidRPr="00486DDE" w:rsidDel="00CA6C8C">
          <w:rPr>
            <w:rFonts w:asciiTheme="minorHAnsi" w:hAnsiTheme="minorHAnsi"/>
          </w:rPr>
          <w:tab/>
        </w:r>
        <w:r w:rsidR="005766A6" w:rsidDel="00CA6C8C">
          <w:rPr>
            <w:rFonts w:asciiTheme="minorHAnsi" w:hAnsiTheme="minorHAnsi"/>
          </w:rPr>
          <w:delText>1 April 20 15</w:delText>
        </w:r>
      </w:del>
    </w:p>
    <w:p w:rsidR="00F43895" w:rsidDel="00CA6C8C" w:rsidRDefault="003E7A6C" w:rsidP="00BF7628">
      <w:pPr>
        <w:pStyle w:val="AWATablebody"/>
        <w:rPr>
          <w:del w:id="12" w:author="Brendan McNulty" w:date="2015-04-13T10:49:00Z"/>
          <w:rFonts w:asciiTheme="minorHAnsi" w:hAnsiTheme="minorHAnsi"/>
        </w:rPr>
      </w:pPr>
      <w:del w:id="13" w:author="Brendan McNulty" w:date="2015-04-13T10:49:00Z">
        <w:r w:rsidRPr="00486DDE" w:rsidDel="00CA6C8C">
          <w:rPr>
            <w:rFonts w:asciiTheme="minorHAnsi" w:hAnsiTheme="minorHAnsi"/>
          </w:rPr>
          <w:delText>Ref:</w:delText>
        </w:r>
        <w:r w:rsidRPr="00486DDE" w:rsidDel="00CA6C8C">
          <w:rPr>
            <w:rFonts w:asciiTheme="minorHAnsi" w:hAnsiTheme="minorHAnsi"/>
          </w:rPr>
          <w:tab/>
        </w:r>
        <w:r w:rsidRPr="00486DDE" w:rsidDel="00CA6C8C">
          <w:rPr>
            <w:rFonts w:asciiTheme="minorHAnsi" w:hAnsiTheme="minorHAnsi"/>
          </w:rPr>
          <w:tab/>
        </w:r>
        <w:r w:rsidRPr="00486DDE" w:rsidDel="00CA6C8C">
          <w:rPr>
            <w:rFonts w:asciiTheme="minorHAnsi" w:hAnsiTheme="minorHAnsi"/>
          </w:rPr>
          <w:tab/>
        </w:r>
        <w:r w:rsidRPr="00486DDE" w:rsidDel="00CA6C8C">
          <w:rPr>
            <w:rFonts w:asciiTheme="minorHAnsi" w:hAnsiTheme="minorHAnsi"/>
          </w:rPr>
          <w:tab/>
        </w:r>
        <w:r w:rsidR="00BF5144" w:rsidRPr="00486DDE" w:rsidDel="00CA6C8C">
          <w:rPr>
            <w:rFonts w:asciiTheme="minorHAnsi" w:hAnsiTheme="minorHAnsi"/>
          </w:rPr>
          <w:delText xml:space="preserve">  </w:delText>
        </w:r>
        <w:r w:rsidR="00BF5144" w:rsidRPr="00486DDE" w:rsidDel="00CA6C8C">
          <w:rPr>
            <w:rFonts w:asciiTheme="minorHAnsi" w:hAnsiTheme="minorHAnsi"/>
          </w:rPr>
          <w:tab/>
        </w:r>
        <w:r w:rsidR="0079741F" w:rsidRPr="00486DDE" w:rsidDel="00CA6C8C">
          <w:rPr>
            <w:rFonts w:asciiTheme="minorHAnsi" w:hAnsiTheme="minorHAnsi"/>
          </w:rPr>
          <w:delText>AWA/</w:delText>
        </w:r>
        <w:r w:rsidR="00BF5144" w:rsidRPr="00486DDE" w:rsidDel="00CA6C8C">
          <w:rPr>
            <w:rFonts w:asciiTheme="minorHAnsi" w:hAnsiTheme="minorHAnsi"/>
          </w:rPr>
          <w:delText xml:space="preserve"> </w:delText>
        </w:r>
        <w:r w:rsidRPr="00486DDE" w:rsidDel="00CA6C8C">
          <w:rPr>
            <w:rFonts w:asciiTheme="minorHAnsi" w:hAnsiTheme="minorHAnsi"/>
          </w:rPr>
          <w:delText>MH/V</w:delText>
        </w:r>
        <w:r w:rsidR="00D7618B" w:rsidRPr="00486DDE" w:rsidDel="00CA6C8C">
          <w:rPr>
            <w:rFonts w:asciiTheme="minorHAnsi" w:hAnsiTheme="minorHAnsi"/>
          </w:rPr>
          <w:delText>1</w:delText>
        </w:r>
      </w:del>
    </w:p>
    <w:p w:rsidR="005766A6" w:rsidRDefault="005766A6" w:rsidP="00BF7628">
      <w:pPr>
        <w:pStyle w:val="AWATablebody"/>
        <w:rPr>
          <w:rFonts w:asciiTheme="minorHAnsi" w:hAnsiTheme="minorHAnsi"/>
        </w:rPr>
      </w:pPr>
    </w:p>
    <w:p w:rsidR="005766A6" w:rsidRPr="00486DDE" w:rsidRDefault="005766A6" w:rsidP="00BF7628">
      <w:pPr>
        <w:pStyle w:val="AWATablebody"/>
        <w:rPr>
          <w:rFonts w:asciiTheme="minorHAnsi" w:hAnsiTheme="minorHAnsi"/>
        </w:rPr>
      </w:pPr>
      <w:r>
        <w:rPr>
          <w:rFonts w:asciiTheme="minorHAnsi" w:hAnsiTheme="minorHAnsi"/>
        </w:rPr>
        <w:t>Note:  for consistency, the bottom navigation should say ‘</w:t>
      </w:r>
      <w:r w:rsidR="00056AED">
        <w:rPr>
          <w:rFonts w:asciiTheme="minorHAnsi" w:hAnsiTheme="minorHAnsi"/>
        </w:rPr>
        <w:t>Delivery &amp; Returns’ not ‘Delivery Options &amp; Returns Policy’.</w:t>
      </w:r>
    </w:p>
    <w:p w:rsidR="005766A6" w:rsidRDefault="005766A6" w:rsidP="00BF7628">
      <w:pPr>
        <w:pStyle w:val="AWATablebody"/>
        <w:rPr>
          <w:noProof/>
          <w:lang w:eastAsia="en-GB"/>
        </w:rPr>
      </w:pPr>
    </w:p>
    <w:p w:rsidR="005766A6" w:rsidRDefault="005766A6" w:rsidP="00BF7628">
      <w:pPr>
        <w:pStyle w:val="AWATablebody"/>
        <w:rPr>
          <w:noProof/>
          <w:lang w:eastAsia="en-GB"/>
        </w:rPr>
      </w:pPr>
    </w:p>
    <w:p w:rsidR="005F475E" w:rsidRPr="00486DDE" w:rsidRDefault="005766A6" w:rsidP="00BF7628">
      <w:pPr>
        <w:pStyle w:val="AWATablebody"/>
        <w:rPr>
          <w:rFonts w:asciiTheme="minorHAnsi" w:hAnsiTheme="minorHAnsi"/>
        </w:rPr>
      </w:pPr>
      <w:r>
        <w:rPr>
          <w:noProof/>
          <w:lang w:val="en-US"/>
        </w:rPr>
        <w:drawing>
          <wp:inline distT="0" distB="0" distL="0" distR="0" wp14:anchorId="256050B7" wp14:editId="7BD9F638">
            <wp:extent cx="3419057" cy="3419061"/>
            <wp:effectExtent l="152400" t="152400" r="353060" b="3530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3601" t="53952" r="22670" b="5372"/>
                    <a:stretch/>
                  </pic:blipFill>
                  <pic:spPr bwMode="auto">
                    <a:xfrm>
                      <a:off x="0" y="0"/>
                      <a:ext cx="3432255" cy="343225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5F475E" w:rsidRPr="00486DDE" w:rsidRDefault="00056AED" w:rsidP="005F475E">
      <w:pPr>
        <w:pStyle w:val="Heading1"/>
        <w:shd w:val="clear" w:color="auto" w:fill="FFFFFF"/>
        <w:spacing w:before="0" w:after="0"/>
        <w:jc w:val="center"/>
        <w:rPr>
          <w:rFonts w:asciiTheme="minorHAnsi" w:hAnsiTheme="minorHAnsi" w:cs="Arial"/>
          <w:color w:val="035C86"/>
          <w:sz w:val="24"/>
          <w:szCs w:val="24"/>
        </w:rPr>
      </w:pPr>
      <w:r>
        <w:rPr>
          <w:rFonts w:asciiTheme="minorHAnsi" w:hAnsiTheme="minorHAnsi" w:cs="Arial"/>
          <w:color w:val="035C86"/>
          <w:sz w:val="24"/>
          <w:szCs w:val="24"/>
        </w:rPr>
        <w:lastRenderedPageBreak/>
        <w:t>D</w:t>
      </w:r>
      <w:r w:rsidR="005F475E" w:rsidRPr="00486DDE">
        <w:rPr>
          <w:rFonts w:asciiTheme="minorHAnsi" w:hAnsiTheme="minorHAnsi" w:cs="Arial"/>
          <w:color w:val="035C86"/>
          <w:sz w:val="24"/>
          <w:szCs w:val="24"/>
        </w:rPr>
        <w:t>elivery and Returns</w:t>
      </w:r>
    </w:p>
    <w:p w:rsidR="005F475E" w:rsidRPr="00486DDE" w:rsidRDefault="005F475E" w:rsidP="005F475E">
      <w:pPr>
        <w:pStyle w:val="AWAbody"/>
        <w:rPr>
          <w:rFonts w:asciiTheme="minorHAnsi" w:hAnsiTheme="minorHAnsi"/>
        </w:rPr>
      </w:pPr>
    </w:p>
    <w:p w:rsidR="005F475E" w:rsidRPr="00486DDE" w:rsidRDefault="005F475E" w:rsidP="005F475E">
      <w:pPr>
        <w:pStyle w:val="AWAbody"/>
        <w:rPr>
          <w:rFonts w:asciiTheme="minorHAnsi" w:hAnsiTheme="minorHAnsi"/>
        </w:rPr>
      </w:pPr>
    </w:p>
    <w:tbl>
      <w:tblPr>
        <w:tblStyle w:val="TableGrid"/>
        <w:tblW w:w="0" w:type="auto"/>
        <w:tblLook w:val="04A0" w:firstRow="1" w:lastRow="0" w:firstColumn="1" w:lastColumn="0" w:noHBand="0" w:noVBand="1"/>
      </w:tblPr>
      <w:tblGrid>
        <w:gridCol w:w="5857"/>
        <w:gridCol w:w="1889"/>
      </w:tblGrid>
      <w:tr w:rsidR="005F475E" w:rsidRPr="00486DDE" w:rsidTr="005F475E">
        <w:tc>
          <w:tcPr>
            <w:tcW w:w="5857" w:type="dxa"/>
          </w:tcPr>
          <w:p w:rsidR="005F475E" w:rsidRPr="00486DDE" w:rsidRDefault="00486DDE" w:rsidP="005F475E">
            <w:pPr>
              <w:pStyle w:val="AWAbody"/>
              <w:rPr>
                <w:rFonts w:asciiTheme="minorHAnsi" w:hAnsiTheme="minorHAnsi"/>
              </w:rPr>
            </w:pPr>
            <w:r w:rsidRPr="00486DDE">
              <w:rPr>
                <w:rFonts w:asciiTheme="minorHAnsi" w:hAnsiTheme="minorHAnsi"/>
              </w:rPr>
              <w:t>DELIVERY CHARGES (UK MAINLAND)</w:t>
            </w:r>
          </w:p>
          <w:p w:rsidR="005F475E" w:rsidRPr="00486DDE" w:rsidRDefault="005F475E" w:rsidP="005F475E">
            <w:pPr>
              <w:pStyle w:val="AWAbody"/>
              <w:rPr>
                <w:rFonts w:asciiTheme="minorHAnsi" w:hAnsiTheme="minorHAnsi"/>
              </w:rPr>
            </w:pPr>
          </w:p>
        </w:tc>
        <w:tc>
          <w:tcPr>
            <w:tcW w:w="1889" w:type="dxa"/>
          </w:tcPr>
          <w:p w:rsidR="005F475E" w:rsidRPr="00486DDE" w:rsidRDefault="005F475E" w:rsidP="005F475E">
            <w:pPr>
              <w:pStyle w:val="AWAbody"/>
              <w:rPr>
                <w:rFonts w:asciiTheme="minorHAnsi" w:hAnsiTheme="minorHAnsi"/>
              </w:rPr>
            </w:pPr>
          </w:p>
        </w:tc>
      </w:tr>
      <w:tr w:rsidR="005F475E" w:rsidRPr="00486DDE" w:rsidTr="005F475E">
        <w:tc>
          <w:tcPr>
            <w:tcW w:w="5857" w:type="dxa"/>
          </w:tcPr>
          <w:p w:rsidR="005F475E" w:rsidRPr="00486DDE" w:rsidRDefault="005F475E" w:rsidP="005F475E">
            <w:pPr>
              <w:pStyle w:val="AWAbody"/>
              <w:rPr>
                <w:rFonts w:asciiTheme="minorHAnsi" w:hAnsiTheme="minorHAnsi"/>
              </w:rPr>
            </w:pPr>
            <w:r w:rsidRPr="00486DDE">
              <w:rPr>
                <w:rFonts w:asciiTheme="minorHAnsi" w:hAnsiTheme="minorHAnsi"/>
              </w:rPr>
              <w:t>STANDARD DELIVERY - Orders £40 or more</w:t>
            </w:r>
          </w:p>
        </w:tc>
        <w:tc>
          <w:tcPr>
            <w:tcW w:w="1889" w:type="dxa"/>
          </w:tcPr>
          <w:p w:rsidR="005F475E" w:rsidRPr="00486DDE" w:rsidRDefault="005F475E" w:rsidP="005F475E">
            <w:pPr>
              <w:pStyle w:val="AWAbody"/>
              <w:rPr>
                <w:rFonts w:asciiTheme="minorHAnsi" w:hAnsiTheme="minorHAnsi"/>
              </w:rPr>
            </w:pPr>
            <w:r w:rsidRPr="00486DDE">
              <w:rPr>
                <w:rFonts w:asciiTheme="minorHAnsi" w:hAnsiTheme="minorHAnsi"/>
              </w:rPr>
              <w:t>FREE</w:t>
            </w:r>
          </w:p>
        </w:tc>
      </w:tr>
      <w:tr w:rsidR="005F475E" w:rsidRPr="00486DDE" w:rsidTr="005F475E">
        <w:tc>
          <w:tcPr>
            <w:tcW w:w="5857" w:type="dxa"/>
          </w:tcPr>
          <w:p w:rsidR="005F475E" w:rsidRPr="00486DDE" w:rsidRDefault="005F475E" w:rsidP="005F475E">
            <w:pPr>
              <w:pStyle w:val="AWAbody"/>
              <w:rPr>
                <w:rFonts w:asciiTheme="minorHAnsi" w:hAnsiTheme="minorHAnsi"/>
              </w:rPr>
            </w:pPr>
            <w:r w:rsidRPr="00486DDE">
              <w:rPr>
                <w:rFonts w:asciiTheme="minorHAnsi" w:hAnsiTheme="minorHAnsi"/>
              </w:rPr>
              <w:t>STANDARD DELIVERY - Orders under £40</w:t>
            </w:r>
          </w:p>
        </w:tc>
        <w:tc>
          <w:tcPr>
            <w:tcW w:w="1889" w:type="dxa"/>
          </w:tcPr>
          <w:p w:rsidR="005F475E" w:rsidRPr="00486DDE" w:rsidRDefault="005F475E" w:rsidP="005F475E">
            <w:pPr>
              <w:pStyle w:val="AWAbody"/>
              <w:rPr>
                <w:rFonts w:asciiTheme="minorHAnsi" w:hAnsiTheme="minorHAnsi"/>
              </w:rPr>
            </w:pPr>
            <w:r w:rsidRPr="00486DDE">
              <w:rPr>
                <w:rFonts w:asciiTheme="minorHAnsi" w:hAnsiTheme="minorHAnsi"/>
              </w:rPr>
              <w:t>£3.95 per parcel</w:t>
            </w:r>
          </w:p>
        </w:tc>
      </w:tr>
      <w:tr w:rsidR="005F475E" w:rsidRPr="00486DDE" w:rsidTr="005F475E">
        <w:tc>
          <w:tcPr>
            <w:tcW w:w="5857" w:type="dxa"/>
          </w:tcPr>
          <w:p w:rsidR="005F475E" w:rsidRPr="00486DDE" w:rsidRDefault="005F475E" w:rsidP="005F475E">
            <w:pPr>
              <w:pStyle w:val="AWAbody"/>
              <w:rPr>
                <w:rFonts w:asciiTheme="minorHAnsi" w:hAnsiTheme="minorHAnsi"/>
              </w:rPr>
            </w:pPr>
            <w:r w:rsidRPr="00486DDE">
              <w:rPr>
                <w:rFonts w:asciiTheme="minorHAnsi" w:hAnsiTheme="minorHAnsi"/>
              </w:rPr>
              <w:t>EXPRESS DELIVERY – All orders</w:t>
            </w:r>
          </w:p>
        </w:tc>
        <w:tc>
          <w:tcPr>
            <w:tcW w:w="1889" w:type="dxa"/>
          </w:tcPr>
          <w:p w:rsidR="005F475E" w:rsidRPr="00486DDE" w:rsidRDefault="005F475E" w:rsidP="005F475E">
            <w:pPr>
              <w:pStyle w:val="AWAbody"/>
              <w:rPr>
                <w:rFonts w:asciiTheme="minorHAnsi" w:hAnsiTheme="minorHAnsi"/>
              </w:rPr>
            </w:pPr>
            <w:r w:rsidRPr="00486DDE">
              <w:rPr>
                <w:rFonts w:asciiTheme="minorHAnsi" w:hAnsiTheme="minorHAnsi"/>
              </w:rPr>
              <w:t>£5.95 per parcel</w:t>
            </w:r>
          </w:p>
        </w:tc>
      </w:tr>
    </w:tbl>
    <w:p w:rsidR="005F475E" w:rsidRPr="00486DDE" w:rsidRDefault="005F475E" w:rsidP="005F475E">
      <w:pPr>
        <w:pStyle w:val="AWAbody"/>
        <w:rPr>
          <w:rFonts w:asciiTheme="minorHAnsi" w:hAnsiTheme="minorHAnsi"/>
        </w:rPr>
      </w:pPr>
    </w:p>
    <w:p w:rsidR="005F475E" w:rsidRPr="00486DDE" w:rsidRDefault="00486DDE" w:rsidP="005F475E">
      <w:pPr>
        <w:pStyle w:val="AWAbody"/>
        <w:rPr>
          <w:rFonts w:asciiTheme="minorHAnsi" w:hAnsiTheme="minorHAnsi"/>
        </w:rPr>
      </w:pPr>
      <w:r w:rsidRPr="00486DDE">
        <w:rPr>
          <w:rFonts w:asciiTheme="minorHAnsi" w:hAnsiTheme="minorHAnsi"/>
        </w:rPr>
        <w:t xml:space="preserve">Personal orders usually arrive within 3-5 days, although please allow up to 10 days. </w:t>
      </w:r>
    </w:p>
    <w:p w:rsidR="00486DDE" w:rsidRPr="00486DDE" w:rsidRDefault="00486DDE" w:rsidP="005F475E">
      <w:pPr>
        <w:pStyle w:val="AWAbody"/>
        <w:rPr>
          <w:rFonts w:asciiTheme="minorHAnsi" w:hAnsiTheme="minorHAnsi"/>
        </w:rPr>
      </w:pPr>
      <w:r w:rsidRPr="00486DDE">
        <w:rPr>
          <w:rFonts w:asciiTheme="minorHAnsi" w:hAnsiTheme="minorHAnsi"/>
        </w:rPr>
        <w:t xml:space="preserve">Schools orders usually arrive within 21 days. </w:t>
      </w:r>
    </w:p>
    <w:p w:rsidR="00486DDE" w:rsidRPr="00486DDE" w:rsidRDefault="00486DDE" w:rsidP="005F475E">
      <w:pPr>
        <w:pStyle w:val="AWAbody"/>
        <w:rPr>
          <w:rFonts w:asciiTheme="minorHAnsi" w:hAnsiTheme="minorHAnsi"/>
        </w:rPr>
      </w:pPr>
      <w:r w:rsidRPr="00486DDE">
        <w:rPr>
          <w:rFonts w:asciiTheme="minorHAnsi" w:hAnsiTheme="minorHAnsi"/>
        </w:rPr>
        <w:t>Express orders are dispatched within 2 working days.</w:t>
      </w:r>
    </w:p>
    <w:p w:rsidR="00486DDE" w:rsidRPr="00486DDE" w:rsidRDefault="00486DDE" w:rsidP="005F475E">
      <w:pPr>
        <w:pStyle w:val="AWAbody"/>
        <w:rPr>
          <w:rFonts w:asciiTheme="minorHAnsi" w:hAnsiTheme="minorHAnsi"/>
        </w:rPr>
      </w:pPr>
    </w:p>
    <w:p w:rsidR="005F475E" w:rsidRPr="00486DDE" w:rsidRDefault="00486DDE" w:rsidP="005F475E">
      <w:pPr>
        <w:pStyle w:val="AWAbody"/>
        <w:rPr>
          <w:rFonts w:asciiTheme="minorHAnsi" w:hAnsiTheme="minorHAnsi"/>
          <w:sz w:val="26"/>
        </w:rPr>
      </w:pPr>
      <w:r w:rsidRPr="00486DDE">
        <w:rPr>
          <w:rFonts w:asciiTheme="minorHAnsi" w:hAnsiTheme="minorHAnsi"/>
        </w:rPr>
        <w:t xml:space="preserve">Orders are despatched by Royal Mail or a guaranteed courier service such as DHL/Yodel. </w:t>
      </w:r>
    </w:p>
    <w:p w:rsidR="00486DDE" w:rsidRDefault="00486DDE" w:rsidP="005F475E">
      <w:pPr>
        <w:shd w:val="clear" w:color="auto" w:fill="FFFFFF"/>
        <w:rPr>
          <w:rFonts w:asciiTheme="minorHAnsi" w:hAnsiTheme="minorHAnsi" w:cs="Arial"/>
          <w:color w:val="333333"/>
          <w:szCs w:val="18"/>
        </w:rPr>
      </w:pPr>
    </w:p>
    <w:p w:rsidR="00486DDE" w:rsidRPr="00486DDE" w:rsidRDefault="00486DDE" w:rsidP="005F475E">
      <w:pPr>
        <w:shd w:val="clear" w:color="auto" w:fill="FFFFFF"/>
        <w:rPr>
          <w:rFonts w:asciiTheme="minorHAnsi" w:hAnsiTheme="minorHAnsi" w:cs="Arial"/>
          <w:b/>
          <w:color w:val="333333"/>
          <w:szCs w:val="18"/>
        </w:rPr>
      </w:pPr>
      <w:r w:rsidRPr="00486DDE">
        <w:rPr>
          <w:rFonts w:asciiTheme="minorHAnsi" w:hAnsiTheme="minorHAnsi" w:cs="Arial"/>
          <w:b/>
          <w:color w:val="333333"/>
          <w:szCs w:val="18"/>
        </w:rPr>
        <w:t>Out of stock items</w:t>
      </w:r>
    </w:p>
    <w:p w:rsidR="005F475E" w:rsidRDefault="005F475E" w:rsidP="005F475E">
      <w:pPr>
        <w:shd w:val="clear" w:color="auto" w:fill="FFFFFF"/>
        <w:rPr>
          <w:rFonts w:asciiTheme="minorHAnsi" w:hAnsiTheme="minorHAnsi" w:cs="Arial"/>
          <w:color w:val="333333"/>
          <w:szCs w:val="18"/>
        </w:rPr>
      </w:pPr>
      <w:r w:rsidRPr="00486DDE">
        <w:rPr>
          <w:rFonts w:asciiTheme="minorHAnsi" w:hAnsiTheme="minorHAnsi" w:cs="Arial"/>
          <w:color w:val="333333"/>
          <w:szCs w:val="18"/>
        </w:rPr>
        <w:t xml:space="preserve">If your item is not in stock, we will </w:t>
      </w:r>
      <w:r w:rsidR="00486DDE" w:rsidRPr="00486DDE">
        <w:rPr>
          <w:rFonts w:asciiTheme="minorHAnsi" w:hAnsiTheme="minorHAnsi" w:cs="Arial"/>
          <w:color w:val="333333"/>
          <w:szCs w:val="18"/>
        </w:rPr>
        <w:t>hold your order until it arrives.</w:t>
      </w:r>
      <w:r w:rsidRPr="00486DDE">
        <w:rPr>
          <w:rFonts w:asciiTheme="minorHAnsi" w:hAnsiTheme="minorHAnsi" w:cs="Arial"/>
          <w:color w:val="333333"/>
          <w:szCs w:val="18"/>
        </w:rPr>
        <w:t xml:space="preserve"> You will always be emailed with the option to cancel your order if you would rather not wait. Please note that you will not be charged for items until they are ready for dispatch.</w:t>
      </w:r>
    </w:p>
    <w:p w:rsidR="00486DDE" w:rsidRDefault="00486DDE" w:rsidP="005F475E">
      <w:pPr>
        <w:shd w:val="clear" w:color="auto" w:fill="FFFFFF"/>
        <w:rPr>
          <w:rFonts w:asciiTheme="minorHAnsi" w:hAnsiTheme="minorHAnsi" w:cs="Arial"/>
          <w:color w:val="333333"/>
          <w:szCs w:val="18"/>
        </w:rPr>
      </w:pPr>
    </w:p>
    <w:p w:rsidR="00486DDE" w:rsidRDefault="00486DDE" w:rsidP="005F475E">
      <w:pPr>
        <w:shd w:val="clear" w:color="auto" w:fill="FFFFFF"/>
        <w:rPr>
          <w:rFonts w:asciiTheme="minorHAnsi" w:hAnsiTheme="minorHAnsi" w:cs="Arial"/>
          <w:b/>
          <w:color w:val="333333"/>
          <w:szCs w:val="18"/>
        </w:rPr>
      </w:pPr>
      <w:r w:rsidRPr="00486DDE">
        <w:rPr>
          <w:rFonts w:asciiTheme="minorHAnsi" w:hAnsiTheme="minorHAnsi" w:cs="Arial"/>
          <w:b/>
          <w:color w:val="333333"/>
          <w:szCs w:val="18"/>
        </w:rPr>
        <w:t>Returns</w:t>
      </w:r>
    </w:p>
    <w:p w:rsidR="00486DDE" w:rsidRDefault="00486DDE" w:rsidP="005F475E">
      <w:pPr>
        <w:shd w:val="clear" w:color="auto" w:fill="FFFFFF"/>
        <w:rPr>
          <w:rFonts w:asciiTheme="minorHAnsi" w:hAnsiTheme="minorHAnsi" w:cs="Arial"/>
          <w:color w:val="333333"/>
          <w:szCs w:val="18"/>
        </w:rPr>
      </w:pPr>
      <w:r>
        <w:rPr>
          <w:rFonts w:asciiTheme="minorHAnsi" w:hAnsiTheme="minorHAnsi" w:cs="Arial"/>
          <w:color w:val="333333"/>
          <w:szCs w:val="18"/>
        </w:rPr>
        <w:t>You have 14 days to return any unused item for a full refund or exchange. Please obtain proof of posting, as it is your responsibility to return the goods to us in their original, undamaged condition, with cellophane</w:t>
      </w:r>
      <w:r w:rsidR="00056AED">
        <w:rPr>
          <w:rFonts w:asciiTheme="minorHAnsi" w:hAnsiTheme="minorHAnsi" w:cs="Arial"/>
          <w:color w:val="333333"/>
          <w:szCs w:val="18"/>
        </w:rPr>
        <w:t xml:space="preserve"> intact</w:t>
      </w:r>
      <w:r>
        <w:rPr>
          <w:rFonts w:asciiTheme="minorHAnsi" w:hAnsiTheme="minorHAnsi" w:cs="Arial"/>
          <w:color w:val="333333"/>
          <w:szCs w:val="18"/>
        </w:rPr>
        <w:t xml:space="preserve"> and seals unbroken.</w:t>
      </w:r>
      <w:r w:rsidR="00F86A55">
        <w:rPr>
          <w:rFonts w:asciiTheme="minorHAnsi" w:hAnsiTheme="minorHAnsi" w:cs="Arial"/>
          <w:color w:val="333333"/>
          <w:szCs w:val="18"/>
        </w:rPr>
        <w:t xml:space="preserve"> You are responsible for paying for return delivery, unless the goods are faulty or not as described, in which case we will pay the return costs. </w:t>
      </w:r>
      <w:r>
        <w:rPr>
          <w:rFonts w:asciiTheme="minorHAnsi" w:hAnsiTheme="minorHAnsi" w:cs="Arial"/>
          <w:color w:val="333333"/>
          <w:szCs w:val="18"/>
        </w:rPr>
        <w:t xml:space="preserve"> </w:t>
      </w:r>
      <w:r w:rsidR="00F86A55">
        <w:rPr>
          <w:rFonts w:asciiTheme="minorHAnsi" w:hAnsiTheme="minorHAnsi" w:cs="Arial"/>
          <w:color w:val="333333"/>
          <w:szCs w:val="18"/>
        </w:rPr>
        <w:t xml:space="preserve">Please state whether you would like an exchange or refund, and allow up to 14 days for us to process it for you. </w:t>
      </w:r>
    </w:p>
    <w:p w:rsidR="00F86A55" w:rsidRDefault="00F86A55" w:rsidP="005F475E">
      <w:pPr>
        <w:shd w:val="clear" w:color="auto" w:fill="FFFFFF"/>
        <w:rPr>
          <w:rFonts w:asciiTheme="minorHAnsi" w:hAnsiTheme="minorHAnsi" w:cs="Arial"/>
          <w:color w:val="333333"/>
          <w:szCs w:val="18"/>
        </w:rPr>
      </w:pPr>
      <w:r w:rsidRPr="00F86A55">
        <w:rPr>
          <w:rFonts w:asciiTheme="minorHAnsi" w:hAnsiTheme="minorHAnsi" w:cs="Arial"/>
          <w:b/>
          <w:color w:val="333333"/>
          <w:szCs w:val="18"/>
        </w:rPr>
        <w:t>Please note:</w:t>
      </w:r>
      <w:r>
        <w:rPr>
          <w:rFonts w:asciiTheme="minorHAnsi" w:hAnsiTheme="minorHAnsi" w:cs="Arial"/>
          <w:color w:val="333333"/>
          <w:szCs w:val="18"/>
        </w:rPr>
        <w:t xml:space="preserve">  Safety </w:t>
      </w:r>
      <w:r w:rsidR="00056AED">
        <w:rPr>
          <w:rFonts w:asciiTheme="minorHAnsi" w:hAnsiTheme="minorHAnsi" w:cs="Arial"/>
          <w:color w:val="333333"/>
          <w:szCs w:val="18"/>
        </w:rPr>
        <w:t>for our</w:t>
      </w:r>
      <w:r>
        <w:rPr>
          <w:rFonts w:asciiTheme="minorHAnsi" w:hAnsiTheme="minorHAnsi" w:cs="Arial"/>
          <w:color w:val="333333"/>
          <w:szCs w:val="18"/>
        </w:rPr>
        <w:t xml:space="preserve"> children is of paramount importance. For their protection we only sell products in tamper-proof packaging with unbroken seals. </w:t>
      </w:r>
      <w:r w:rsidR="00486DDE">
        <w:rPr>
          <w:rFonts w:asciiTheme="minorHAnsi" w:hAnsiTheme="minorHAnsi" w:cs="Arial"/>
          <w:color w:val="333333"/>
          <w:szCs w:val="18"/>
        </w:rPr>
        <w:t>We</w:t>
      </w:r>
      <w:r>
        <w:rPr>
          <w:rFonts w:asciiTheme="minorHAnsi" w:hAnsiTheme="minorHAnsi" w:cs="Arial"/>
          <w:color w:val="333333"/>
          <w:szCs w:val="18"/>
        </w:rPr>
        <w:t xml:space="preserve"> therefore</w:t>
      </w:r>
      <w:r w:rsidR="00486DDE">
        <w:rPr>
          <w:rFonts w:asciiTheme="minorHAnsi" w:hAnsiTheme="minorHAnsi" w:cs="Arial"/>
          <w:color w:val="333333"/>
          <w:szCs w:val="18"/>
        </w:rPr>
        <w:t xml:space="preserve"> regret that we cannot give </w:t>
      </w:r>
      <w:r w:rsidR="00056AED">
        <w:rPr>
          <w:rFonts w:asciiTheme="minorHAnsi" w:hAnsiTheme="minorHAnsi" w:cs="Arial"/>
          <w:color w:val="333333"/>
          <w:szCs w:val="18"/>
        </w:rPr>
        <w:t>a refund</w:t>
      </w:r>
      <w:r w:rsidR="00486DDE">
        <w:rPr>
          <w:rFonts w:asciiTheme="minorHAnsi" w:hAnsiTheme="minorHAnsi" w:cs="Arial"/>
          <w:color w:val="333333"/>
          <w:szCs w:val="18"/>
        </w:rPr>
        <w:t xml:space="preserve"> if </w:t>
      </w:r>
      <w:r>
        <w:rPr>
          <w:rFonts w:asciiTheme="minorHAnsi" w:hAnsiTheme="minorHAnsi" w:cs="Arial"/>
          <w:color w:val="333333"/>
          <w:szCs w:val="18"/>
        </w:rPr>
        <w:t>your goods are returned with</w:t>
      </w:r>
      <w:r w:rsidR="00486DDE">
        <w:rPr>
          <w:rFonts w:asciiTheme="minorHAnsi" w:hAnsiTheme="minorHAnsi" w:cs="Arial"/>
          <w:color w:val="333333"/>
          <w:szCs w:val="18"/>
        </w:rPr>
        <w:t xml:space="preserve"> </w:t>
      </w:r>
      <w:r>
        <w:rPr>
          <w:rFonts w:asciiTheme="minorHAnsi" w:hAnsiTheme="minorHAnsi" w:cs="Arial"/>
          <w:color w:val="333333"/>
          <w:szCs w:val="18"/>
        </w:rPr>
        <w:t xml:space="preserve">damaged packaging or with the seals broken. All products have a detailed description on the box, which should be sufficient information to decide if you wish to keep the product. </w:t>
      </w:r>
    </w:p>
    <w:p w:rsidR="005F475E" w:rsidRPr="00486DDE" w:rsidRDefault="005F475E" w:rsidP="005F475E">
      <w:pPr>
        <w:shd w:val="clear" w:color="auto" w:fill="FFFFFF"/>
        <w:rPr>
          <w:rFonts w:asciiTheme="minorHAnsi" w:hAnsiTheme="minorHAnsi" w:cs="Arial"/>
          <w:color w:val="333333"/>
          <w:sz w:val="18"/>
          <w:szCs w:val="18"/>
        </w:rPr>
      </w:pPr>
      <w:r w:rsidRPr="00486DDE">
        <w:rPr>
          <w:rFonts w:asciiTheme="minorHAnsi" w:hAnsiTheme="minorHAnsi" w:cs="Arial"/>
          <w:color w:val="333333"/>
          <w:sz w:val="18"/>
          <w:szCs w:val="18"/>
        </w:rPr>
        <w:t> </w:t>
      </w:r>
    </w:p>
    <w:p w:rsidR="005766A6" w:rsidRDefault="005766A6">
      <w:pPr>
        <w:tabs>
          <w:tab w:val="clear" w:pos="425"/>
          <w:tab w:val="clear" w:pos="851"/>
          <w:tab w:val="clear" w:pos="1276"/>
          <w:tab w:val="clear" w:pos="1701"/>
          <w:tab w:val="clear" w:pos="2126"/>
          <w:tab w:val="clear" w:pos="2552"/>
        </w:tabs>
        <w:spacing w:after="0"/>
        <w:rPr>
          <w:rFonts w:asciiTheme="minorHAnsi" w:eastAsia="ヒラギノ角ゴ Pro W3" w:hAnsiTheme="minorHAnsi" w:cs="Arial"/>
          <w:color w:val="000000"/>
          <w:szCs w:val="24"/>
        </w:rPr>
      </w:pPr>
      <w:r>
        <w:rPr>
          <w:rFonts w:asciiTheme="minorHAnsi" w:hAnsiTheme="minorHAnsi"/>
        </w:rPr>
        <w:br w:type="page"/>
      </w:r>
    </w:p>
    <w:p w:rsidR="005F475E" w:rsidRPr="00486DDE" w:rsidRDefault="005F475E" w:rsidP="00BF7628">
      <w:pPr>
        <w:pStyle w:val="AWATablebody"/>
        <w:rPr>
          <w:rFonts w:asciiTheme="minorHAnsi" w:hAnsiTheme="minorHAnsi"/>
        </w:rPr>
      </w:pPr>
    </w:p>
    <w:p w:rsidR="005F475E" w:rsidRPr="005F475E" w:rsidRDefault="005F475E" w:rsidP="005F475E">
      <w:pPr>
        <w:shd w:val="clear" w:color="auto" w:fill="FFFFFF"/>
        <w:tabs>
          <w:tab w:val="clear" w:pos="425"/>
          <w:tab w:val="clear" w:pos="851"/>
          <w:tab w:val="clear" w:pos="1276"/>
          <w:tab w:val="clear" w:pos="1701"/>
          <w:tab w:val="clear" w:pos="2126"/>
          <w:tab w:val="clear" w:pos="2552"/>
        </w:tabs>
        <w:spacing w:after="0"/>
        <w:jc w:val="center"/>
        <w:outlineLvl w:val="0"/>
        <w:rPr>
          <w:rFonts w:asciiTheme="minorHAnsi" w:hAnsiTheme="minorHAnsi" w:cs="Arial"/>
          <w:b/>
          <w:bCs/>
          <w:color w:val="035C86"/>
          <w:kern w:val="36"/>
          <w:sz w:val="24"/>
          <w:szCs w:val="24"/>
          <w:lang w:eastAsia="en-GB"/>
        </w:rPr>
      </w:pPr>
      <w:r w:rsidRPr="005F475E">
        <w:rPr>
          <w:rFonts w:asciiTheme="minorHAnsi" w:hAnsiTheme="minorHAnsi" w:cs="Arial"/>
          <w:b/>
          <w:bCs/>
          <w:color w:val="035C86"/>
          <w:kern w:val="36"/>
          <w:sz w:val="24"/>
          <w:szCs w:val="24"/>
          <w:lang w:eastAsia="en-GB"/>
        </w:rPr>
        <w:t>FAQ's</w:t>
      </w:r>
    </w:p>
    <w:p w:rsidR="005F475E" w:rsidRPr="005F475E" w:rsidRDefault="005F475E" w:rsidP="005F475E">
      <w:pPr>
        <w:shd w:val="clear" w:color="auto" w:fill="FFFFFF"/>
        <w:tabs>
          <w:tab w:val="clear" w:pos="425"/>
          <w:tab w:val="clear" w:pos="851"/>
          <w:tab w:val="clear" w:pos="1276"/>
          <w:tab w:val="clear" w:pos="1701"/>
          <w:tab w:val="clear" w:pos="2126"/>
          <w:tab w:val="clear" w:pos="2552"/>
        </w:tabs>
        <w:spacing w:after="0"/>
        <w:rPr>
          <w:rFonts w:asciiTheme="minorHAnsi" w:hAnsiTheme="minorHAnsi" w:cs="Arial"/>
          <w:color w:val="333333"/>
          <w:sz w:val="18"/>
          <w:szCs w:val="18"/>
          <w:lang w:eastAsia="en-GB"/>
        </w:rPr>
      </w:pPr>
      <w:r w:rsidRPr="005F475E">
        <w:rPr>
          <w:rFonts w:asciiTheme="minorHAnsi" w:hAnsiTheme="minorHAnsi" w:cs="Arial"/>
          <w:color w:val="333333"/>
          <w:sz w:val="18"/>
          <w:szCs w:val="18"/>
          <w:lang w:eastAsia="en-GB"/>
        </w:rPr>
        <w:t> </w:t>
      </w:r>
    </w:p>
    <w:p w:rsidR="005766A6" w:rsidRDefault="005F475E" w:rsidP="005F475E">
      <w:pPr>
        <w:shd w:val="clear" w:color="auto" w:fill="FFFFFF"/>
        <w:tabs>
          <w:tab w:val="clear" w:pos="425"/>
          <w:tab w:val="clear" w:pos="851"/>
          <w:tab w:val="clear" w:pos="1276"/>
          <w:tab w:val="clear" w:pos="1701"/>
          <w:tab w:val="clear" w:pos="2126"/>
          <w:tab w:val="clear" w:pos="2552"/>
        </w:tabs>
        <w:spacing w:after="75"/>
        <w:ind w:right="75"/>
        <w:rPr>
          <w:ins w:id="14" w:author="Mel Henson" w:date="2015-04-01T15:55:00Z"/>
          <w:rFonts w:asciiTheme="minorHAnsi" w:hAnsiTheme="minorHAnsi" w:cs="Arial"/>
          <w:color w:val="333333"/>
          <w:sz w:val="18"/>
          <w:szCs w:val="18"/>
          <w:lang w:eastAsia="en-GB"/>
        </w:rPr>
      </w:pPr>
      <w:r w:rsidRPr="005F475E">
        <w:rPr>
          <w:rFonts w:asciiTheme="minorHAnsi" w:hAnsiTheme="minorHAnsi" w:cs="Arial"/>
          <w:color w:val="333333"/>
          <w:sz w:val="18"/>
          <w:szCs w:val="18"/>
          <w:lang w:eastAsia="en-GB"/>
        </w:rPr>
        <w:t xml:space="preserve">There are lots of </w:t>
      </w:r>
      <w:proofErr w:type="gramStart"/>
      <w:r w:rsidRPr="005F475E">
        <w:rPr>
          <w:rFonts w:asciiTheme="minorHAnsi" w:hAnsiTheme="minorHAnsi" w:cs="Arial"/>
          <w:color w:val="333333"/>
          <w:sz w:val="18"/>
          <w:szCs w:val="18"/>
          <w:lang w:eastAsia="en-GB"/>
        </w:rPr>
        <w:t>questions which</w:t>
      </w:r>
      <w:proofErr w:type="gramEnd"/>
      <w:r w:rsidRPr="005F475E">
        <w:rPr>
          <w:rFonts w:asciiTheme="minorHAnsi" w:hAnsiTheme="minorHAnsi" w:cs="Arial"/>
          <w:color w:val="333333"/>
          <w:sz w:val="18"/>
          <w:szCs w:val="18"/>
          <w:lang w:eastAsia="en-GB"/>
        </w:rPr>
        <w:t xml:space="preserve"> our customers ask regularly. To help you, here are some of them, with the answers!</w:t>
      </w:r>
      <w:r w:rsidRPr="005F475E">
        <w:rPr>
          <w:rFonts w:asciiTheme="minorHAnsi" w:hAnsiTheme="minorHAnsi" w:cs="Arial"/>
          <w:color w:val="333333"/>
          <w:sz w:val="18"/>
          <w:szCs w:val="18"/>
          <w:lang w:eastAsia="en-GB"/>
        </w:rPr>
        <w:br/>
        <w:t> </w:t>
      </w:r>
      <w:r w:rsidRPr="005F475E">
        <w:rPr>
          <w:rFonts w:asciiTheme="minorHAnsi" w:hAnsiTheme="minorHAnsi" w:cs="Arial"/>
          <w:color w:val="333333"/>
          <w:sz w:val="18"/>
          <w:szCs w:val="18"/>
          <w:lang w:eastAsia="en-GB"/>
        </w:rPr>
        <w:br/>
      </w:r>
      <w:r w:rsidRPr="00486DDE">
        <w:rPr>
          <w:rFonts w:asciiTheme="minorHAnsi" w:hAnsiTheme="minorHAnsi" w:cs="Arial"/>
          <w:b/>
          <w:bCs/>
          <w:color w:val="333333"/>
          <w:sz w:val="18"/>
          <w:szCs w:val="18"/>
          <w:lang w:eastAsia="en-GB"/>
        </w:rPr>
        <w:t>Q: How will my order be delivered?</w:t>
      </w:r>
      <w:r w:rsidRPr="005F475E">
        <w:rPr>
          <w:rFonts w:asciiTheme="minorHAnsi" w:hAnsiTheme="minorHAnsi" w:cs="Arial"/>
          <w:color w:val="333333"/>
          <w:sz w:val="18"/>
          <w:szCs w:val="18"/>
          <w:lang w:eastAsia="en-GB"/>
        </w:rPr>
        <w:br/>
        <w:t> </w:t>
      </w:r>
      <w:r w:rsidRPr="005F475E">
        <w:rPr>
          <w:rFonts w:asciiTheme="minorHAnsi" w:hAnsiTheme="minorHAnsi" w:cs="Arial"/>
          <w:color w:val="333333"/>
          <w:sz w:val="18"/>
          <w:szCs w:val="18"/>
          <w:lang w:eastAsia="en-GB"/>
        </w:rPr>
        <w:br/>
      </w:r>
      <w:r w:rsidRPr="00486DDE">
        <w:rPr>
          <w:rFonts w:asciiTheme="minorHAnsi" w:hAnsiTheme="minorHAnsi" w:cs="Arial"/>
          <w:b/>
          <w:bCs/>
          <w:color w:val="333333"/>
          <w:sz w:val="18"/>
          <w:szCs w:val="18"/>
          <w:lang w:eastAsia="en-GB"/>
        </w:rPr>
        <w:t>A:</w:t>
      </w:r>
      <w:r w:rsidRPr="00486DDE">
        <w:rPr>
          <w:rFonts w:asciiTheme="minorHAnsi" w:hAnsiTheme="minorHAnsi" w:cs="Arial"/>
          <w:color w:val="333333"/>
          <w:sz w:val="18"/>
          <w:szCs w:val="18"/>
          <w:lang w:eastAsia="en-GB"/>
        </w:rPr>
        <w:t> </w:t>
      </w:r>
      <w:r w:rsidRPr="005F475E">
        <w:rPr>
          <w:rFonts w:asciiTheme="minorHAnsi" w:hAnsiTheme="minorHAnsi" w:cs="Arial"/>
          <w:color w:val="333333"/>
          <w:sz w:val="18"/>
          <w:szCs w:val="18"/>
          <w:lang w:eastAsia="en-GB"/>
        </w:rPr>
        <w:t>That depends on the weight of the package.</w:t>
      </w:r>
      <w:r w:rsidRPr="005F475E">
        <w:rPr>
          <w:rFonts w:asciiTheme="minorHAnsi" w:hAnsiTheme="minorHAnsi" w:cs="Arial"/>
          <w:color w:val="333333"/>
          <w:sz w:val="18"/>
          <w:szCs w:val="18"/>
          <w:lang w:eastAsia="en-GB"/>
        </w:rPr>
        <w:br/>
        <w:t> </w:t>
      </w:r>
      <w:r w:rsidRPr="005F475E">
        <w:rPr>
          <w:rFonts w:asciiTheme="minorHAnsi" w:hAnsiTheme="minorHAnsi" w:cs="Arial"/>
          <w:color w:val="333333"/>
          <w:sz w:val="18"/>
          <w:szCs w:val="18"/>
          <w:lang w:eastAsia="en-GB"/>
        </w:rPr>
        <w:br/>
        <w:t>For lighter packages we normally use the Royal Mail, who will deliver the package either with the rest of your daily post, or when the parcel van comes around. With standard delivery Royal Mail packages, no signature will be required. If you are not at home when the package arrives, the postman should leave you a card with the details of how to collect the parcel from your local delivery office. In our experience however, the card does not always get left for you, especially at peak times. If you are concerned that a smaller order has not arrived, please contact your local Royal Mail delivery office to see if they are holding the parcel for you.</w:t>
      </w:r>
      <w:r w:rsidRPr="005F475E">
        <w:rPr>
          <w:rFonts w:asciiTheme="minorHAnsi" w:hAnsiTheme="minorHAnsi" w:cs="Arial"/>
          <w:color w:val="333333"/>
          <w:sz w:val="18"/>
          <w:szCs w:val="18"/>
          <w:lang w:eastAsia="en-GB"/>
        </w:rPr>
        <w:br/>
        <w:t> </w:t>
      </w:r>
      <w:r w:rsidRPr="005F475E">
        <w:rPr>
          <w:rFonts w:asciiTheme="minorHAnsi" w:hAnsiTheme="minorHAnsi" w:cs="Arial"/>
          <w:color w:val="333333"/>
          <w:sz w:val="18"/>
          <w:szCs w:val="18"/>
          <w:lang w:eastAsia="en-GB"/>
        </w:rPr>
        <w:br/>
        <w:t xml:space="preserve">Larger packages will be delivered by a courier, normally </w:t>
      </w:r>
      <w:del w:id="15" w:author="Mel Henson" w:date="2015-04-01T15:50:00Z">
        <w:r w:rsidRPr="005F475E" w:rsidDel="005766A6">
          <w:rPr>
            <w:rFonts w:asciiTheme="minorHAnsi" w:hAnsiTheme="minorHAnsi" w:cs="Arial"/>
            <w:color w:val="333333"/>
            <w:sz w:val="18"/>
            <w:szCs w:val="18"/>
            <w:lang w:eastAsia="en-GB"/>
          </w:rPr>
          <w:delText xml:space="preserve">with </w:delText>
        </w:r>
      </w:del>
      <w:r w:rsidRPr="005F475E">
        <w:rPr>
          <w:rFonts w:asciiTheme="minorHAnsi" w:hAnsiTheme="minorHAnsi" w:cs="Arial"/>
          <w:color w:val="333333"/>
          <w:sz w:val="18"/>
          <w:szCs w:val="18"/>
          <w:lang w:eastAsia="en-GB"/>
        </w:rPr>
        <w:t>DHL / Yodel. A signature will be required for these packages. If you are not in to sign for the package, you will be left a card with contact details so that you can arrange for an alternative delivery time.</w:t>
      </w:r>
      <w:r w:rsidRPr="005F475E">
        <w:rPr>
          <w:rFonts w:asciiTheme="minorHAnsi" w:hAnsiTheme="minorHAnsi" w:cs="Arial"/>
          <w:color w:val="333333"/>
          <w:sz w:val="18"/>
          <w:szCs w:val="18"/>
          <w:lang w:eastAsia="en-GB"/>
        </w:rPr>
        <w:br/>
        <w:t> </w:t>
      </w:r>
      <w:r w:rsidRPr="005F475E">
        <w:rPr>
          <w:rFonts w:asciiTheme="minorHAnsi" w:hAnsiTheme="minorHAnsi" w:cs="Arial"/>
          <w:color w:val="333333"/>
          <w:sz w:val="18"/>
          <w:szCs w:val="18"/>
          <w:lang w:eastAsia="en-GB"/>
        </w:rPr>
        <w:br/>
      </w:r>
      <w:r w:rsidRPr="00486DDE">
        <w:rPr>
          <w:rFonts w:asciiTheme="minorHAnsi" w:hAnsiTheme="minorHAnsi" w:cs="Arial"/>
          <w:b/>
          <w:bCs/>
          <w:color w:val="333333"/>
          <w:sz w:val="18"/>
          <w:szCs w:val="18"/>
          <w:lang w:eastAsia="en-GB"/>
        </w:rPr>
        <w:t>Q: How long will it take for Express Delivery items to arrive?</w:t>
      </w:r>
      <w:r w:rsidRPr="005F475E">
        <w:rPr>
          <w:rFonts w:asciiTheme="minorHAnsi" w:hAnsiTheme="minorHAnsi" w:cs="Arial"/>
          <w:color w:val="333333"/>
          <w:sz w:val="18"/>
          <w:szCs w:val="18"/>
          <w:lang w:eastAsia="en-GB"/>
        </w:rPr>
        <w:br/>
        <w:t> </w:t>
      </w:r>
      <w:r w:rsidRPr="005F475E">
        <w:rPr>
          <w:rFonts w:asciiTheme="minorHAnsi" w:hAnsiTheme="minorHAnsi" w:cs="Arial"/>
          <w:color w:val="333333"/>
          <w:sz w:val="18"/>
          <w:szCs w:val="18"/>
          <w:lang w:eastAsia="en-GB"/>
        </w:rPr>
        <w:br/>
      </w:r>
      <w:r w:rsidRPr="00486DDE">
        <w:rPr>
          <w:rFonts w:asciiTheme="minorHAnsi" w:hAnsiTheme="minorHAnsi" w:cs="Arial"/>
          <w:b/>
          <w:bCs/>
          <w:color w:val="333333"/>
          <w:sz w:val="18"/>
          <w:szCs w:val="18"/>
          <w:lang w:eastAsia="en-GB"/>
        </w:rPr>
        <w:t>A:</w:t>
      </w:r>
      <w:r w:rsidRPr="00486DDE">
        <w:rPr>
          <w:rFonts w:asciiTheme="minorHAnsi" w:hAnsiTheme="minorHAnsi" w:cs="Arial"/>
          <w:color w:val="333333"/>
          <w:sz w:val="18"/>
          <w:szCs w:val="18"/>
          <w:lang w:eastAsia="en-GB"/>
        </w:rPr>
        <w:t> </w:t>
      </w:r>
      <w:del w:id="16" w:author="Mel Henson" w:date="2015-04-01T15:50:00Z">
        <w:r w:rsidRPr="005F475E" w:rsidDel="005766A6">
          <w:rPr>
            <w:rFonts w:asciiTheme="minorHAnsi" w:hAnsiTheme="minorHAnsi" w:cs="Arial"/>
            <w:color w:val="333333"/>
            <w:sz w:val="18"/>
            <w:szCs w:val="18"/>
            <w:lang w:eastAsia="en-GB"/>
          </w:rPr>
          <w:delText>Because we are such a small company, we have to use the services of other carriers to get the goods to you as fast as possible.</w:delText>
        </w:r>
      </w:del>
      <w:r w:rsidRPr="005F475E">
        <w:rPr>
          <w:rFonts w:asciiTheme="minorHAnsi" w:hAnsiTheme="minorHAnsi" w:cs="Arial"/>
          <w:color w:val="333333"/>
          <w:sz w:val="18"/>
          <w:szCs w:val="18"/>
          <w:lang w:eastAsia="en-GB"/>
        </w:rPr>
        <w:t xml:space="preserve"> </w:t>
      </w:r>
      <w:del w:id="17" w:author="Mel Henson" w:date="2015-04-01T15:50:00Z">
        <w:r w:rsidRPr="005F475E" w:rsidDel="005766A6">
          <w:rPr>
            <w:rFonts w:asciiTheme="minorHAnsi" w:hAnsiTheme="minorHAnsi" w:cs="Arial"/>
            <w:color w:val="333333"/>
            <w:sz w:val="18"/>
            <w:szCs w:val="18"/>
            <w:lang w:eastAsia="en-GB"/>
          </w:rPr>
          <w:delText>Once you have placed an Express Delivery order, it will be dispatched from here within a maximum of two working days, although in more than 90% of cases this will be within one working day</w:delText>
        </w:r>
      </w:del>
      <w:ins w:id="18" w:author="Mel Henson" w:date="2015-04-01T15:50:00Z">
        <w:r w:rsidR="005766A6">
          <w:rPr>
            <w:rFonts w:asciiTheme="minorHAnsi" w:hAnsiTheme="minorHAnsi" w:cs="Arial"/>
            <w:color w:val="333333"/>
            <w:sz w:val="18"/>
            <w:szCs w:val="18"/>
            <w:lang w:eastAsia="en-GB"/>
          </w:rPr>
          <w:t xml:space="preserve">Express delivery packages are normally sent out the same day, either by Royal Mail first class or a </w:t>
        </w:r>
        <w:proofErr w:type="gramStart"/>
        <w:r w:rsidR="005766A6">
          <w:rPr>
            <w:rFonts w:asciiTheme="minorHAnsi" w:hAnsiTheme="minorHAnsi" w:cs="Arial"/>
            <w:color w:val="333333"/>
            <w:sz w:val="18"/>
            <w:szCs w:val="18"/>
            <w:lang w:eastAsia="en-GB"/>
          </w:rPr>
          <w:t>24 hour</w:t>
        </w:r>
        <w:proofErr w:type="gramEnd"/>
        <w:r w:rsidR="005766A6">
          <w:rPr>
            <w:rFonts w:asciiTheme="minorHAnsi" w:hAnsiTheme="minorHAnsi" w:cs="Arial"/>
            <w:color w:val="333333"/>
            <w:sz w:val="18"/>
            <w:szCs w:val="18"/>
            <w:lang w:eastAsia="en-GB"/>
          </w:rPr>
          <w:t xml:space="preserve"> courier service.  </w:t>
        </w:r>
      </w:ins>
      <w:ins w:id="19" w:author="Mel Henson" w:date="2015-04-01T15:51:00Z">
        <w:r w:rsidR="005766A6">
          <w:rPr>
            <w:rFonts w:asciiTheme="minorHAnsi" w:hAnsiTheme="minorHAnsi" w:cs="Arial"/>
            <w:color w:val="333333"/>
            <w:sz w:val="18"/>
            <w:szCs w:val="18"/>
            <w:lang w:eastAsia="en-GB"/>
          </w:rPr>
          <w:t xml:space="preserve">If you need your order by a particular date please let us know and we’ll do our best to make sure it reaches you on time. </w:t>
        </w:r>
      </w:ins>
      <w:del w:id="20" w:author="Mel Henson" w:date="2015-04-01T15:51:00Z">
        <w:r w:rsidRPr="005F475E" w:rsidDel="005766A6">
          <w:rPr>
            <w:rFonts w:asciiTheme="minorHAnsi" w:hAnsiTheme="minorHAnsi" w:cs="Arial"/>
            <w:color w:val="333333"/>
            <w:sz w:val="18"/>
            <w:szCs w:val="18"/>
            <w:lang w:eastAsia="en-GB"/>
          </w:rPr>
          <w:delText>. Depending upon the size of the package, it will either be sent via the Royal Mail’s first class service, or with a courier on a 24 hour service.</w:delText>
        </w:r>
      </w:del>
      <w:r w:rsidRPr="005F475E">
        <w:rPr>
          <w:rFonts w:asciiTheme="minorHAnsi" w:hAnsiTheme="minorHAnsi" w:cs="Arial"/>
          <w:color w:val="333333"/>
          <w:sz w:val="18"/>
          <w:szCs w:val="18"/>
          <w:lang w:eastAsia="en-GB"/>
        </w:rPr>
        <w:br/>
        <w:t> </w:t>
      </w:r>
      <w:r w:rsidRPr="005F475E">
        <w:rPr>
          <w:rFonts w:asciiTheme="minorHAnsi" w:hAnsiTheme="minorHAnsi" w:cs="Arial"/>
          <w:color w:val="333333"/>
          <w:sz w:val="18"/>
          <w:szCs w:val="18"/>
          <w:lang w:eastAsia="en-GB"/>
        </w:rPr>
        <w:br/>
      </w:r>
      <w:r w:rsidRPr="00486DDE">
        <w:rPr>
          <w:rFonts w:asciiTheme="minorHAnsi" w:hAnsiTheme="minorHAnsi" w:cs="Arial"/>
          <w:b/>
          <w:bCs/>
          <w:color w:val="333333"/>
          <w:sz w:val="18"/>
          <w:szCs w:val="18"/>
          <w:lang w:eastAsia="en-GB"/>
        </w:rPr>
        <w:t>Q: When will I be charged for my goods?</w:t>
      </w:r>
      <w:r w:rsidRPr="005F475E">
        <w:rPr>
          <w:rFonts w:asciiTheme="minorHAnsi" w:hAnsiTheme="minorHAnsi" w:cs="Arial"/>
          <w:color w:val="333333"/>
          <w:sz w:val="18"/>
          <w:szCs w:val="18"/>
          <w:lang w:eastAsia="en-GB"/>
        </w:rPr>
        <w:br/>
        <w:t> </w:t>
      </w:r>
      <w:r w:rsidRPr="005F475E">
        <w:rPr>
          <w:rFonts w:asciiTheme="minorHAnsi" w:hAnsiTheme="minorHAnsi" w:cs="Arial"/>
          <w:color w:val="333333"/>
          <w:sz w:val="18"/>
          <w:szCs w:val="18"/>
          <w:lang w:eastAsia="en-GB"/>
        </w:rPr>
        <w:br/>
      </w:r>
      <w:r w:rsidRPr="00486DDE">
        <w:rPr>
          <w:rFonts w:asciiTheme="minorHAnsi" w:hAnsiTheme="minorHAnsi" w:cs="Arial"/>
          <w:b/>
          <w:bCs/>
          <w:color w:val="333333"/>
          <w:sz w:val="18"/>
          <w:szCs w:val="18"/>
          <w:lang w:eastAsia="en-GB"/>
        </w:rPr>
        <w:t>A:</w:t>
      </w:r>
      <w:r w:rsidRPr="00486DDE">
        <w:rPr>
          <w:rFonts w:asciiTheme="minorHAnsi" w:hAnsiTheme="minorHAnsi" w:cs="Arial"/>
          <w:color w:val="333333"/>
          <w:sz w:val="18"/>
          <w:szCs w:val="18"/>
          <w:lang w:eastAsia="en-GB"/>
        </w:rPr>
        <w:t> </w:t>
      </w:r>
      <w:r w:rsidRPr="005F475E">
        <w:rPr>
          <w:rFonts w:asciiTheme="minorHAnsi" w:hAnsiTheme="minorHAnsi" w:cs="Arial"/>
          <w:color w:val="333333"/>
          <w:sz w:val="18"/>
          <w:szCs w:val="18"/>
          <w:lang w:eastAsia="en-GB"/>
        </w:rPr>
        <w:t xml:space="preserve">We will not charge your Credit or Debit card until your goods are ready for dispatch. If one or more items are placed on back order because they are out of stock, these items will only be charged once they are </w:t>
      </w:r>
      <w:del w:id="21" w:author="Mel Henson" w:date="2015-04-01T15:52:00Z">
        <w:r w:rsidRPr="005F475E" w:rsidDel="005766A6">
          <w:rPr>
            <w:rFonts w:asciiTheme="minorHAnsi" w:hAnsiTheme="minorHAnsi" w:cs="Arial"/>
            <w:color w:val="333333"/>
            <w:sz w:val="18"/>
            <w:szCs w:val="18"/>
            <w:lang w:eastAsia="en-GB"/>
          </w:rPr>
          <w:delText xml:space="preserve">back in stock and </w:delText>
        </w:r>
      </w:del>
      <w:r w:rsidRPr="005F475E">
        <w:rPr>
          <w:rFonts w:asciiTheme="minorHAnsi" w:hAnsiTheme="minorHAnsi" w:cs="Arial"/>
          <w:color w:val="333333"/>
          <w:sz w:val="18"/>
          <w:szCs w:val="18"/>
          <w:lang w:eastAsia="en-GB"/>
        </w:rPr>
        <w:t xml:space="preserve">ready to send </w:t>
      </w:r>
      <w:ins w:id="22" w:author="Mel Henson" w:date="2015-04-01T15:52:00Z">
        <w:r w:rsidR="005766A6">
          <w:rPr>
            <w:rFonts w:asciiTheme="minorHAnsi" w:hAnsiTheme="minorHAnsi" w:cs="Arial"/>
            <w:color w:val="333333"/>
            <w:sz w:val="18"/>
            <w:szCs w:val="18"/>
            <w:lang w:eastAsia="en-GB"/>
          </w:rPr>
          <w:t xml:space="preserve">to </w:t>
        </w:r>
      </w:ins>
      <w:r w:rsidRPr="005F475E">
        <w:rPr>
          <w:rFonts w:asciiTheme="minorHAnsi" w:hAnsiTheme="minorHAnsi" w:cs="Arial"/>
          <w:color w:val="333333"/>
          <w:sz w:val="18"/>
          <w:szCs w:val="18"/>
          <w:lang w:eastAsia="en-GB"/>
        </w:rPr>
        <w:t>you.</w:t>
      </w:r>
      <w:r w:rsidRPr="005F475E">
        <w:rPr>
          <w:rFonts w:asciiTheme="minorHAnsi" w:hAnsiTheme="minorHAnsi" w:cs="Arial"/>
          <w:color w:val="333333"/>
          <w:sz w:val="18"/>
          <w:szCs w:val="18"/>
          <w:lang w:eastAsia="en-GB"/>
        </w:rPr>
        <w:br/>
        <w:t> </w:t>
      </w:r>
      <w:r w:rsidRPr="005F475E">
        <w:rPr>
          <w:rFonts w:asciiTheme="minorHAnsi" w:hAnsiTheme="minorHAnsi" w:cs="Arial"/>
          <w:color w:val="333333"/>
          <w:sz w:val="18"/>
          <w:szCs w:val="18"/>
          <w:lang w:eastAsia="en-GB"/>
        </w:rPr>
        <w:br/>
      </w:r>
      <w:r w:rsidRPr="00486DDE">
        <w:rPr>
          <w:rFonts w:asciiTheme="minorHAnsi" w:hAnsiTheme="minorHAnsi" w:cs="Arial"/>
          <w:b/>
          <w:bCs/>
          <w:color w:val="333333"/>
          <w:sz w:val="18"/>
          <w:szCs w:val="18"/>
          <w:lang w:eastAsia="en-GB"/>
        </w:rPr>
        <w:t>Q: I have received my order but one or more items say ‘To Follow’. What does this mean?</w:t>
      </w:r>
      <w:r w:rsidRPr="005F475E">
        <w:rPr>
          <w:rFonts w:asciiTheme="minorHAnsi" w:hAnsiTheme="minorHAnsi" w:cs="Arial"/>
          <w:color w:val="333333"/>
          <w:sz w:val="18"/>
          <w:szCs w:val="18"/>
          <w:lang w:eastAsia="en-GB"/>
        </w:rPr>
        <w:br/>
        <w:t> </w:t>
      </w:r>
      <w:r w:rsidRPr="005F475E">
        <w:rPr>
          <w:rFonts w:asciiTheme="minorHAnsi" w:hAnsiTheme="minorHAnsi" w:cs="Arial"/>
          <w:color w:val="333333"/>
          <w:sz w:val="18"/>
          <w:szCs w:val="18"/>
          <w:lang w:eastAsia="en-GB"/>
        </w:rPr>
        <w:br/>
      </w:r>
      <w:r w:rsidRPr="00486DDE">
        <w:rPr>
          <w:rFonts w:asciiTheme="minorHAnsi" w:hAnsiTheme="minorHAnsi" w:cs="Arial"/>
          <w:b/>
          <w:bCs/>
          <w:color w:val="333333"/>
          <w:sz w:val="18"/>
          <w:szCs w:val="18"/>
          <w:lang w:eastAsia="en-GB"/>
        </w:rPr>
        <w:t>A: </w:t>
      </w:r>
      <w:r w:rsidRPr="005F475E">
        <w:rPr>
          <w:rFonts w:asciiTheme="minorHAnsi" w:hAnsiTheme="minorHAnsi" w:cs="Arial"/>
          <w:color w:val="333333"/>
          <w:sz w:val="18"/>
          <w:szCs w:val="18"/>
          <w:lang w:eastAsia="en-GB"/>
        </w:rPr>
        <w:t xml:space="preserve">Sometimes, especially at peak periods, there can be a delay in stock reaching us from our supplier. We don’t want to delay your order if at all possible, so we often </w:t>
      </w:r>
      <w:del w:id="23" w:author="Mel Henson" w:date="2015-04-01T15:52:00Z">
        <w:r w:rsidRPr="005F475E" w:rsidDel="005766A6">
          <w:rPr>
            <w:rFonts w:asciiTheme="minorHAnsi" w:hAnsiTheme="minorHAnsi" w:cs="Arial"/>
            <w:color w:val="333333"/>
            <w:sz w:val="18"/>
            <w:szCs w:val="18"/>
            <w:lang w:eastAsia="en-GB"/>
          </w:rPr>
          <w:delText xml:space="preserve">opt to </w:delText>
        </w:r>
      </w:del>
      <w:r w:rsidRPr="005F475E">
        <w:rPr>
          <w:rFonts w:asciiTheme="minorHAnsi" w:hAnsiTheme="minorHAnsi" w:cs="Arial"/>
          <w:color w:val="333333"/>
          <w:sz w:val="18"/>
          <w:szCs w:val="18"/>
          <w:lang w:eastAsia="en-GB"/>
        </w:rPr>
        <w:t>send the items that are available at the time and send on the other items afterwards. If the delay is significantly longer than expected, we will contact you to let you know.</w:t>
      </w:r>
      <w:r w:rsidRPr="005F475E">
        <w:rPr>
          <w:rFonts w:asciiTheme="minorHAnsi" w:hAnsiTheme="minorHAnsi" w:cs="Arial"/>
          <w:color w:val="333333"/>
          <w:sz w:val="18"/>
          <w:szCs w:val="18"/>
          <w:lang w:eastAsia="en-GB"/>
        </w:rPr>
        <w:br/>
        <w:t> </w:t>
      </w:r>
      <w:r w:rsidRPr="005F475E">
        <w:rPr>
          <w:rFonts w:asciiTheme="minorHAnsi" w:hAnsiTheme="minorHAnsi" w:cs="Arial"/>
          <w:color w:val="333333"/>
          <w:sz w:val="18"/>
          <w:szCs w:val="18"/>
          <w:lang w:eastAsia="en-GB"/>
        </w:rPr>
        <w:br/>
      </w:r>
      <w:r w:rsidRPr="00486DDE">
        <w:rPr>
          <w:rFonts w:asciiTheme="minorHAnsi" w:hAnsiTheme="minorHAnsi" w:cs="Arial"/>
          <w:b/>
          <w:bCs/>
          <w:color w:val="333333"/>
          <w:sz w:val="18"/>
          <w:szCs w:val="18"/>
          <w:lang w:eastAsia="en-GB"/>
        </w:rPr>
        <w:t>Q: My Postcode Map Jigsaw was not included with the rest of my package. When will it arrive?</w:t>
      </w:r>
      <w:r w:rsidRPr="005F475E">
        <w:rPr>
          <w:rFonts w:asciiTheme="minorHAnsi" w:hAnsiTheme="minorHAnsi" w:cs="Arial"/>
          <w:color w:val="333333"/>
          <w:sz w:val="18"/>
          <w:szCs w:val="18"/>
          <w:lang w:eastAsia="en-GB"/>
        </w:rPr>
        <w:br/>
        <w:t> </w:t>
      </w:r>
      <w:r w:rsidRPr="005F475E">
        <w:rPr>
          <w:rFonts w:asciiTheme="minorHAnsi" w:hAnsiTheme="minorHAnsi" w:cs="Arial"/>
          <w:color w:val="333333"/>
          <w:sz w:val="18"/>
          <w:szCs w:val="18"/>
          <w:lang w:eastAsia="en-GB"/>
        </w:rPr>
        <w:br/>
      </w:r>
      <w:r w:rsidRPr="00486DDE">
        <w:rPr>
          <w:rFonts w:asciiTheme="minorHAnsi" w:hAnsiTheme="minorHAnsi" w:cs="Arial"/>
          <w:b/>
          <w:bCs/>
          <w:color w:val="333333"/>
          <w:sz w:val="18"/>
          <w:szCs w:val="18"/>
          <w:lang w:eastAsia="en-GB"/>
        </w:rPr>
        <w:t>A:</w:t>
      </w:r>
      <w:r w:rsidRPr="00486DDE">
        <w:rPr>
          <w:rFonts w:asciiTheme="minorHAnsi" w:hAnsiTheme="minorHAnsi" w:cs="Arial"/>
          <w:color w:val="333333"/>
          <w:sz w:val="18"/>
          <w:szCs w:val="18"/>
          <w:lang w:eastAsia="en-GB"/>
        </w:rPr>
        <w:t> </w:t>
      </w:r>
      <w:r w:rsidRPr="005F475E">
        <w:rPr>
          <w:rFonts w:asciiTheme="minorHAnsi" w:hAnsiTheme="minorHAnsi" w:cs="Arial"/>
          <w:color w:val="333333"/>
          <w:sz w:val="18"/>
          <w:szCs w:val="18"/>
          <w:lang w:eastAsia="en-GB"/>
        </w:rPr>
        <w:t xml:space="preserve">Each Postcode Map Jigsaw is made to order </w:t>
      </w:r>
      <w:del w:id="24" w:author="Mel Henson" w:date="2015-04-01T15:52:00Z">
        <w:r w:rsidRPr="005F475E" w:rsidDel="005766A6">
          <w:rPr>
            <w:rFonts w:asciiTheme="minorHAnsi" w:hAnsiTheme="minorHAnsi" w:cs="Arial"/>
            <w:color w:val="333333"/>
            <w:sz w:val="18"/>
            <w:szCs w:val="18"/>
            <w:lang w:eastAsia="en-GB"/>
          </w:rPr>
          <w:delText>by a separate company who will send it</w:delText>
        </w:r>
      </w:del>
      <w:ins w:id="25" w:author="Mel Henson" w:date="2015-04-01T15:52:00Z">
        <w:r w:rsidR="005766A6">
          <w:rPr>
            <w:rFonts w:asciiTheme="minorHAnsi" w:hAnsiTheme="minorHAnsi" w:cs="Arial"/>
            <w:color w:val="333333"/>
            <w:sz w:val="18"/>
            <w:szCs w:val="18"/>
            <w:lang w:eastAsia="en-GB"/>
          </w:rPr>
          <w:t xml:space="preserve">and sent to you separately. </w:t>
        </w:r>
      </w:ins>
      <w:del w:id="26" w:author="Mel Henson" w:date="2015-04-01T15:52:00Z">
        <w:r w:rsidRPr="005F475E" w:rsidDel="005766A6">
          <w:rPr>
            <w:rFonts w:asciiTheme="minorHAnsi" w:hAnsiTheme="minorHAnsi" w:cs="Arial"/>
            <w:color w:val="333333"/>
            <w:sz w:val="18"/>
            <w:szCs w:val="18"/>
            <w:lang w:eastAsia="en-GB"/>
          </w:rPr>
          <w:delText xml:space="preserve"> directly to you. </w:delText>
        </w:r>
      </w:del>
      <w:r w:rsidRPr="005F475E">
        <w:rPr>
          <w:rFonts w:asciiTheme="minorHAnsi" w:hAnsiTheme="minorHAnsi" w:cs="Arial"/>
          <w:color w:val="333333"/>
          <w:sz w:val="18"/>
          <w:szCs w:val="18"/>
          <w:lang w:eastAsia="en-GB"/>
        </w:rPr>
        <w:t xml:space="preserve">As these are bespoke, we </w:t>
      </w:r>
      <w:del w:id="27" w:author="Mel Henson" w:date="2015-04-01T15:52:00Z">
        <w:r w:rsidRPr="005F475E" w:rsidDel="005766A6">
          <w:rPr>
            <w:rFonts w:asciiTheme="minorHAnsi" w:hAnsiTheme="minorHAnsi" w:cs="Arial"/>
            <w:color w:val="333333"/>
            <w:sz w:val="18"/>
            <w:szCs w:val="18"/>
            <w:lang w:eastAsia="en-GB"/>
          </w:rPr>
          <w:delText xml:space="preserve">will need to take </w:delText>
        </w:r>
      </w:del>
      <w:ins w:id="28" w:author="Mel Henson" w:date="2015-04-01T15:52:00Z">
        <w:r w:rsidR="005766A6">
          <w:rPr>
            <w:rFonts w:asciiTheme="minorHAnsi" w:hAnsiTheme="minorHAnsi" w:cs="Arial"/>
            <w:color w:val="333333"/>
            <w:sz w:val="18"/>
            <w:szCs w:val="18"/>
            <w:lang w:eastAsia="en-GB"/>
          </w:rPr>
          <w:t xml:space="preserve">have to take </w:t>
        </w:r>
      </w:ins>
      <w:r w:rsidRPr="005F475E">
        <w:rPr>
          <w:rFonts w:asciiTheme="minorHAnsi" w:hAnsiTheme="minorHAnsi" w:cs="Arial"/>
          <w:color w:val="333333"/>
          <w:sz w:val="18"/>
          <w:szCs w:val="18"/>
          <w:lang w:eastAsia="en-GB"/>
        </w:rPr>
        <w:t xml:space="preserve">payment </w:t>
      </w:r>
      <w:ins w:id="29" w:author="Mel Henson" w:date="2015-04-01T15:52:00Z">
        <w:r w:rsidR="005766A6">
          <w:rPr>
            <w:rFonts w:asciiTheme="minorHAnsi" w:hAnsiTheme="minorHAnsi" w:cs="Arial"/>
            <w:color w:val="333333"/>
            <w:sz w:val="18"/>
            <w:szCs w:val="18"/>
            <w:lang w:eastAsia="en-GB"/>
          </w:rPr>
          <w:t xml:space="preserve">at the </w:t>
        </w:r>
      </w:ins>
      <w:del w:id="30" w:author="Mel Henson" w:date="2015-04-01T15:52:00Z">
        <w:r w:rsidRPr="005F475E" w:rsidDel="005766A6">
          <w:rPr>
            <w:rFonts w:asciiTheme="minorHAnsi" w:hAnsiTheme="minorHAnsi" w:cs="Arial"/>
            <w:color w:val="333333"/>
            <w:sz w:val="18"/>
            <w:szCs w:val="18"/>
            <w:lang w:eastAsia="en-GB"/>
          </w:rPr>
          <w:delText xml:space="preserve">for these at the </w:delText>
        </w:r>
      </w:del>
      <w:r w:rsidRPr="005F475E">
        <w:rPr>
          <w:rFonts w:asciiTheme="minorHAnsi" w:hAnsiTheme="minorHAnsi" w:cs="Arial"/>
          <w:color w:val="333333"/>
          <w:sz w:val="18"/>
          <w:szCs w:val="18"/>
          <w:lang w:eastAsia="en-GB"/>
        </w:rPr>
        <w:t>time your order is placed</w:t>
      </w:r>
      <w:del w:id="31" w:author="Mel Henson" w:date="2015-04-01T15:53:00Z">
        <w:r w:rsidRPr="005F475E" w:rsidDel="005766A6">
          <w:rPr>
            <w:rFonts w:asciiTheme="minorHAnsi" w:hAnsiTheme="minorHAnsi" w:cs="Arial"/>
            <w:color w:val="333333"/>
            <w:sz w:val="18"/>
            <w:szCs w:val="18"/>
            <w:lang w:eastAsia="en-GB"/>
          </w:rPr>
          <w:delText xml:space="preserve"> and the </w:delText>
        </w:r>
      </w:del>
      <w:ins w:id="32" w:author="Mel Henson" w:date="2015-04-01T15:53:00Z">
        <w:r w:rsidR="005766A6">
          <w:rPr>
            <w:rFonts w:asciiTheme="minorHAnsi" w:hAnsiTheme="minorHAnsi" w:cs="Arial"/>
            <w:color w:val="333333"/>
            <w:sz w:val="18"/>
            <w:szCs w:val="18"/>
            <w:lang w:eastAsia="en-GB"/>
          </w:rPr>
          <w:t xml:space="preserve">. Your </w:t>
        </w:r>
      </w:ins>
      <w:r w:rsidRPr="005F475E">
        <w:rPr>
          <w:rFonts w:asciiTheme="minorHAnsi" w:hAnsiTheme="minorHAnsi" w:cs="Arial"/>
          <w:color w:val="333333"/>
          <w:sz w:val="18"/>
          <w:szCs w:val="18"/>
          <w:lang w:eastAsia="en-GB"/>
        </w:rPr>
        <w:t xml:space="preserve">package will be sent directly from the </w:t>
      </w:r>
      <w:del w:id="33" w:author="Mel Henson" w:date="2015-04-01T15:53:00Z">
        <w:r w:rsidRPr="005F475E" w:rsidDel="005766A6">
          <w:rPr>
            <w:rFonts w:asciiTheme="minorHAnsi" w:hAnsiTheme="minorHAnsi" w:cs="Arial"/>
            <w:color w:val="333333"/>
            <w:sz w:val="18"/>
            <w:szCs w:val="18"/>
            <w:lang w:eastAsia="en-GB"/>
          </w:rPr>
          <w:delText>factory</w:delText>
        </w:r>
      </w:del>
      <w:ins w:id="34" w:author="Mel Henson" w:date="2015-04-01T15:53:00Z">
        <w:r w:rsidR="005766A6">
          <w:rPr>
            <w:rFonts w:asciiTheme="minorHAnsi" w:hAnsiTheme="minorHAnsi" w:cs="Arial"/>
            <w:color w:val="333333"/>
            <w:sz w:val="18"/>
            <w:szCs w:val="18"/>
            <w:lang w:eastAsia="en-GB"/>
          </w:rPr>
          <w:t>makers</w:t>
        </w:r>
      </w:ins>
      <w:r w:rsidRPr="005F475E">
        <w:rPr>
          <w:rFonts w:asciiTheme="minorHAnsi" w:hAnsiTheme="minorHAnsi" w:cs="Arial"/>
          <w:color w:val="333333"/>
          <w:sz w:val="18"/>
          <w:szCs w:val="18"/>
          <w:lang w:eastAsia="en-GB"/>
        </w:rPr>
        <w:t>, not with the rest of your order.</w:t>
      </w:r>
      <w:r w:rsidRPr="005F475E">
        <w:rPr>
          <w:rFonts w:asciiTheme="minorHAnsi" w:hAnsiTheme="minorHAnsi" w:cs="Arial"/>
          <w:color w:val="333333"/>
          <w:sz w:val="18"/>
          <w:szCs w:val="18"/>
          <w:lang w:eastAsia="en-GB"/>
        </w:rPr>
        <w:br/>
        <w:t> </w:t>
      </w:r>
      <w:r w:rsidRPr="005F475E">
        <w:rPr>
          <w:rFonts w:asciiTheme="minorHAnsi" w:hAnsiTheme="minorHAnsi" w:cs="Arial"/>
          <w:color w:val="333333"/>
          <w:sz w:val="18"/>
          <w:szCs w:val="18"/>
          <w:lang w:eastAsia="en-GB"/>
        </w:rPr>
        <w:br/>
      </w:r>
      <w:r w:rsidRPr="00486DDE">
        <w:rPr>
          <w:rFonts w:asciiTheme="minorHAnsi" w:hAnsiTheme="minorHAnsi" w:cs="Arial"/>
          <w:b/>
          <w:bCs/>
          <w:color w:val="333333"/>
          <w:sz w:val="18"/>
          <w:szCs w:val="18"/>
          <w:lang w:eastAsia="en-GB"/>
        </w:rPr>
        <w:t>Q: I need to contact Customer Services urgently outside of normal opening hours. What should I do?</w:t>
      </w:r>
      <w:r w:rsidRPr="005F475E">
        <w:rPr>
          <w:rFonts w:asciiTheme="minorHAnsi" w:hAnsiTheme="minorHAnsi" w:cs="Arial"/>
          <w:color w:val="333333"/>
          <w:sz w:val="18"/>
          <w:szCs w:val="18"/>
          <w:lang w:eastAsia="en-GB"/>
        </w:rPr>
        <w:br/>
        <w:t> </w:t>
      </w:r>
      <w:r w:rsidRPr="005F475E">
        <w:rPr>
          <w:rFonts w:asciiTheme="minorHAnsi" w:hAnsiTheme="minorHAnsi" w:cs="Arial"/>
          <w:color w:val="333333"/>
          <w:sz w:val="18"/>
          <w:szCs w:val="18"/>
          <w:lang w:eastAsia="en-GB"/>
        </w:rPr>
        <w:br/>
      </w:r>
      <w:r w:rsidRPr="00486DDE">
        <w:rPr>
          <w:rFonts w:asciiTheme="minorHAnsi" w:hAnsiTheme="minorHAnsi" w:cs="Arial"/>
          <w:b/>
          <w:bCs/>
          <w:color w:val="333333"/>
          <w:sz w:val="18"/>
          <w:szCs w:val="18"/>
          <w:lang w:eastAsia="en-GB"/>
        </w:rPr>
        <w:t>A: </w:t>
      </w:r>
      <w:del w:id="35" w:author="Mel Henson" w:date="2015-04-01T15:53:00Z">
        <w:r w:rsidRPr="005F475E" w:rsidDel="005766A6">
          <w:rPr>
            <w:rFonts w:asciiTheme="minorHAnsi" w:hAnsiTheme="minorHAnsi" w:cs="Arial"/>
            <w:color w:val="333333"/>
            <w:sz w:val="18"/>
            <w:szCs w:val="18"/>
            <w:lang w:eastAsia="en-GB"/>
          </w:rPr>
          <w:delText>Whilst the</w:delText>
        </w:r>
      </w:del>
      <w:proofErr w:type="gramStart"/>
      <w:ins w:id="36" w:author="Mel Henson" w:date="2015-04-01T15:53:00Z">
        <w:r w:rsidR="005766A6">
          <w:rPr>
            <w:rFonts w:asciiTheme="minorHAnsi" w:hAnsiTheme="minorHAnsi" w:cs="Arial"/>
            <w:color w:val="333333"/>
            <w:sz w:val="18"/>
            <w:szCs w:val="18"/>
            <w:lang w:eastAsia="en-GB"/>
          </w:rPr>
          <w:t xml:space="preserve">Our </w:t>
        </w:r>
      </w:ins>
      <w:r w:rsidRPr="005F475E">
        <w:rPr>
          <w:rFonts w:asciiTheme="minorHAnsi" w:hAnsiTheme="minorHAnsi" w:cs="Arial"/>
          <w:color w:val="333333"/>
          <w:sz w:val="18"/>
          <w:szCs w:val="18"/>
          <w:lang w:eastAsia="en-GB"/>
        </w:rPr>
        <w:t xml:space="preserve"> Customer</w:t>
      </w:r>
      <w:proofErr w:type="gramEnd"/>
      <w:r w:rsidRPr="005F475E">
        <w:rPr>
          <w:rFonts w:asciiTheme="minorHAnsi" w:hAnsiTheme="minorHAnsi" w:cs="Arial"/>
          <w:color w:val="333333"/>
          <w:sz w:val="18"/>
          <w:szCs w:val="18"/>
          <w:lang w:eastAsia="en-GB"/>
        </w:rPr>
        <w:t xml:space="preserve"> Service telephone lines are</w:t>
      </w:r>
      <w:del w:id="37" w:author="Mel Henson" w:date="2015-04-01T15:53:00Z">
        <w:r w:rsidRPr="005F475E" w:rsidDel="005766A6">
          <w:rPr>
            <w:rFonts w:asciiTheme="minorHAnsi" w:hAnsiTheme="minorHAnsi" w:cs="Arial"/>
            <w:color w:val="333333"/>
            <w:sz w:val="18"/>
            <w:szCs w:val="18"/>
            <w:lang w:eastAsia="en-GB"/>
          </w:rPr>
          <w:delText xml:space="preserve"> monitored</w:delText>
        </w:r>
      </w:del>
      <w:ins w:id="38" w:author="Mel Henson" w:date="2015-04-01T15:53:00Z">
        <w:r w:rsidR="005766A6">
          <w:rPr>
            <w:rFonts w:asciiTheme="minorHAnsi" w:hAnsiTheme="minorHAnsi" w:cs="Arial"/>
            <w:color w:val="333333"/>
            <w:sz w:val="18"/>
            <w:szCs w:val="18"/>
            <w:lang w:eastAsia="en-GB"/>
          </w:rPr>
          <w:t xml:space="preserve"> open</w:t>
        </w:r>
      </w:ins>
      <w:r w:rsidRPr="005F475E">
        <w:rPr>
          <w:rFonts w:asciiTheme="minorHAnsi" w:hAnsiTheme="minorHAnsi" w:cs="Arial"/>
          <w:color w:val="333333"/>
          <w:sz w:val="18"/>
          <w:szCs w:val="18"/>
          <w:lang w:eastAsia="en-GB"/>
        </w:rPr>
        <w:t xml:space="preserve"> from 9am to 5.30pm (Monday to Thursday) and from 8am to 2.30pm (Friday)</w:t>
      </w:r>
      <w:ins w:id="39" w:author="Mel Henson" w:date="2015-04-01T15:53:00Z">
        <w:r w:rsidR="005766A6">
          <w:rPr>
            <w:rFonts w:asciiTheme="minorHAnsi" w:hAnsiTheme="minorHAnsi" w:cs="Arial"/>
            <w:color w:val="333333"/>
            <w:sz w:val="18"/>
            <w:szCs w:val="18"/>
            <w:lang w:eastAsia="en-GB"/>
          </w:rPr>
          <w:t xml:space="preserve">. </w:t>
        </w:r>
      </w:ins>
      <w:ins w:id="40" w:author="Mel Henson" w:date="2015-04-01T15:54:00Z">
        <w:r w:rsidR="005766A6">
          <w:rPr>
            <w:rFonts w:asciiTheme="minorHAnsi" w:hAnsiTheme="minorHAnsi" w:cs="Arial"/>
            <w:color w:val="333333"/>
            <w:sz w:val="18"/>
            <w:szCs w:val="18"/>
            <w:lang w:eastAsia="en-GB"/>
          </w:rPr>
          <w:t>If you need to contact us outside these times it’s best to send an</w:t>
        </w:r>
        <w:r w:rsidR="005766A6" w:rsidRPr="005F475E">
          <w:rPr>
            <w:rFonts w:asciiTheme="minorHAnsi" w:hAnsiTheme="minorHAnsi" w:cs="Arial"/>
            <w:color w:val="333333"/>
            <w:sz w:val="18"/>
            <w:szCs w:val="18"/>
            <w:lang w:eastAsia="en-GB"/>
          </w:rPr>
          <w:t xml:space="preserve"> </w:t>
        </w:r>
      </w:ins>
      <w:ins w:id="41" w:author="Mel Henson" w:date="2015-04-01T15:55:00Z">
        <w:r w:rsidR="005766A6">
          <w:rPr>
            <w:rFonts w:asciiTheme="minorHAnsi" w:hAnsiTheme="minorHAnsi" w:cs="Arial"/>
            <w:color w:val="333333"/>
            <w:sz w:val="18"/>
            <w:szCs w:val="18"/>
            <w:lang w:eastAsia="en-GB"/>
          </w:rPr>
          <w:t xml:space="preserve">email to </w:t>
        </w:r>
      </w:ins>
      <w:ins w:id="42" w:author="Mel Henson" w:date="2015-04-01T15:54:00Z">
        <w:r w:rsidR="005766A6" w:rsidRPr="005F475E">
          <w:rPr>
            <w:rFonts w:asciiTheme="minorHAnsi" w:hAnsiTheme="minorHAnsi" w:cs="Arial"/>
            <w:color w:val="333333"/>
            <w:sz w:val="18"/>
            <w:szCs w:val="18"/>
            <w:lang w:eastAsia="en-GB"/>
          </w:rPr>
          <w:t>info@happypuzzle.co.uk</w:t>
        </w:r>
        <w:r w:rsidR="005766A6" w:rsidRPr="005F475E">
          <w:rPr>
            <w:rFonts w:asciiTheme="minorHAnsi" w:hAnsiTheme="minorHAnsi" w:cs="Arial"/>
            <w:color w:val="333333"/>
            <w:sz w:val="18"/>
            <w:szCs w:val="18"/>
            <w:lang w:eastAsia="en-GB"/>
          </w:rPr>
          <w:br/>
        </w:r>
      </w:ins>
      <w:del w:id="43" w:author="Mel Henson" w:date="2015-04-01T15:53:00Z">
        <w:r w:rsidRPr="005F475E" w:rsidDel="005766A6">
          <w:rPr>
            <w:rFonts w:asciiTheme="minorHAnsi" w:hAnsiTheme="minorHAnsi" w:cs="Arial"/>
            <w:color w:val="333333"/>
            <w:sz w:val="18"/>
            <w:szCs w:val="18"/>
            <w:lang w:eastAsia="en-GB"/>
          </w:rPr>
          <w:delText>, e-</w:delText>
        </w:r>
      </w:del>
      <w:ins w:id="44" w:author="Mel Henson" w:date="2015-04-01T15:53:00Z">
        <w:r w:rsidR="005766A6">
          <w:rPr>
            <w:rFonts w:asciiTheme="minorHAnsi" w:hAnsiTheme="minorHAnsi" w:cs="Arial"/>
            <w:color w:val="333333"/>
            <w:sz w:val="18"/>
            <w:szCs w:val="18"/>
            <w:lang w:eastAsia="en-GB"/>
          </w:rPr>
          <w:t>E</w:t>
        </w:r>
      </w:ins>
      <w:r w:rsidRPr="005F475E">
        <w:rPr>
          <w:rFonts w:asciiTheme="minorHAnsi" w:hAnsiTheme="minorHAnsi" w:cs="Arial"/>
          <w:color w:val="333333"/>
          <w:sz w:val="18"/>
          <w:szCs w:val="18"/>
          <w:lang w:eastAsia="en-GB"/>
        </w:rPr>
        <w:t xml:space="preserve">mails are monitored </w:t>
      </w:r>
      <w:del w:id="45" w:author="Mel Henson" w:date="2015-04-01T15:55:00Z">
        <w:r w:rsidRPr="005F475E" w:rsidDel="005766A6">
          <w:rPr>
            <w:rFonts w:asciiTheme="minorHAnsi" w:hAnsiTheme="minorHAnsi" w:cs="Arial"/>
            <w:color w:val="333333"/>
            <w:sz w:val="18"/>
            <w:szCs w:val="18"/>
            <w:lang w:eastAsia="en-GB"/>
          </w:rPr>
          <w:delText>outside of these times,</w:delText>
        </w:r>
      </w:del>
      <w:ins w:id="46" w:author="Mel Henson" w:date="2015-04-01T15:55:00Z">
        <w:r w:rsidR="005766A6">
          <w:rPr>
            <w:rFonts w:asciiTheme="minorHAnsi" w:hAnsiTheme="minorHAnsi" w:cs="Arial"/>
            <w:color w:val="333333"/>
            <w:sz w:val="18"/>
            <w:szCs w:val="18"/>
            <w:lang w:eastAsia="en-GB"/>
          </w:rPr>
          <w:t>at all times</w:t>
        </w:r>
      </w:ins>
      <w:r w:rsidRPr="005F475E">
        <w:rPr>
          <w:rFonts w:asciiTheme="minorHAnsi" w:hAnsiTheme="minorHAnsi" w:cs="Arial"/>
          <w:color w:val="333333"/>
          <w:sz w:val="18"/>
          <w:szCs w:val="18"/>
          <w:lang w:eastAsia="en-GB"/>
        </w:rPr>
        <w:t xml:space="preserve"> </w:t>
      </w:r>
      <w:del w:id="47" w:author="Mel Henson" w:date="2015-04-01T15:54:00Z">
        <w:r w:rsidRPr="005F475E" w:rsidDel="005766A6">
          <w:rPr>
            <w:rFonts w:asciiTheme="minorHAnsi" w:hAnsiTheme="minorHAnsi" w:cs="Arial"/>
            <w:color w:val="333333"/>
            <w:sz w:val="18"/>
            <w:szCs w:val="18"/>
            <w:lang w:eastAsia="en-GB"/>
          </w:rPr>
          <w:delText>although not between</w:delText>
        </w:r>
      </w:del>
      <w:ins w:id="48" w:author="Mel Henson" w:date="2015-04-01T15:54:00Z">
        <w:r w:rsidR="005766A6">
          <w:rPr>
            <w:rFonts w:asciiTheme="minorHAnsi" w:hAnsiTheme="minorHAnsi" w:cs="Arial"/>
            <w:color w:val="333333"/>
            <w:sz w:val="18"/>
            <w:szCs w:val="18"/>
            <w:lang w:eastAsia="en-GB"/>
          </w:rPr>
          <w:t>apart from</w:t>
        </w:r>
      </w:ins>
      <w:r w:rsidRPr="005F475E">
        <w:rPr>
          <w:rFonts w:asciiTheme="minorHAnsi" w:hAnsiTheme="minorHAnsi" w:cs="Arial"/>
          <w:color w:val="333333"/>
          <w:sz w:val="18"/>
          <w:szCs w:val="18"/>
          <w:lang w:eastAsia="en-GB"/>
        </w:rPr>
        <w:t xml:space="preserve"> 2.30pm on Friday </w:t>
      </w:r>
      <w:del w:id="49" w:author="Mel Henson" w:date="2015-04-01T15:54:00Z">
        <w:r w:rsidRPr="005F475E" w:rsidDel="005766A6">
          <w:rPr>
            <w:rFonts w:asciiTheme="minorHAnsi" w:hAnsiTheme="minorHAnsi" w:cs="Arial"/>
            <w:color w:val="333333"/>
            <w:sz w:val="18"/>
            <w:szCs w:val="18"/>
            <w:lang w:eastAsia="en-GB"/>
          </w:rPr>
          <w:delText xml:space="preserve">and </w:delText>
        </w:r>
      </w:del>
      <w:ins w:id="50" w:author="Mel Henson" w:date="2015-04-01T15:54:00Z">
        <w:r w:rsidR="005766A6">
          <w:rPr>
            <w:rFonts w:asciiTheme="minorHAnsi" w:hAnsiTheme="minorHAnsi" w:cs="Arial"/>
            <w:color w:val="333333"/>
            <w:sz w:val="18"/>
            <w:szCs w:val="18"/>
            <w:lang w:eastAsia="en-GB"/>
          </w:rPr>
          <w:t>until</w:t>
        </w:r>
        <w:r w:rsidR="005766A6" w:rsidRPr="005F475E">
          <w:rPr>
            <w:rFonts w:asciiTheme="minorHAnsi" w:hAnsiTheme="minorHAnsi" w:cs="Arial"/>
            <w:color w:val="333333"/>
            <w:sz w:val="18"/>
            <w:szCs w:val="18"/>
            <w:lang w:eastAsia="en-GB"/>
          </w:rPr>
          <w:t xml:space="preserve"> </w:t>
        </w:r>
      </w:ins>
      <w:r w:rsidRPr="005F475E">
        <w:rPr>
          <w:rFonts w:asciiTheme="minorHAnsi" w:hAnsiTheme="minorHAnsi" w:cs="Arial"/>
          <w:color w:val="333333"/>
          <w:sz w:val="18"/>
          <w:szCs w:val="18"/>
          <w:lang w:eastAsia="en-GB"/>
        </w:rPr>
        <w:t>9am on Sunday.</w:t>
      </w:r>
      <w:del w:id="51" w:author="Mel Henson" w:date="2015-04-01T15:54:00Z">
        <w:r w:rsidRPr="005F475E" w:rsidDel="005766A6">
          <w:rPr>
            <w:rFonts w:asciiTheme="minorHAnsi" w:hAnsiTheme="minorHAnsi" w:cs="Arial"/>
            <w:color w:val="333333"/>
            <w:sz w:val="18"/>
            <w:szCs w:val="18"/>
            <w:lang w:eastAsia="en-GB"/>
          </w:rPr>
          <w:delText xml:space="preserve"> Please e-mail us any questions to info@happypuzzle.co.uk</w:delText>
        </w:r>
        <w:r w:rsidRPr="005F475E" w:rsidDel="005766A6">
          <w:rPr>
            <w:rFonts w:asciiTheme="minorHAnsi" w:hAnsiTheme="minorHAnsi" w:cs="Arial"/>
            <w:color w:val="333333"/>
            <w:sz w:val="18"/>
            <w:szCs w:val="18"/>
            <w:lang w:eastAsia="en-GB"/>
          </w:rPr>
          <w:br/>
        </w:r>
      </w:del>
      <w:r w:rsidRPr="005F475E">
        <w:rPr>
          <w:rFonts w:asciiTheme="minorHAnsi" w:hAnsiTheme="minorHAnsi" w:cs="Arial"/>
          <w:color w:val="333333"/>
          <w:sz w:val="18"/>
          <w:szCs w:val="18"/>
          <w:lang w:eastAsia="en-GB"/>
        </w:rPr>
        <w:t> </w:t>
      </w:r>
    </w:p>
    <w:p w:rsidR="005F475E" w:rsidRPr="005F475E" w:rsidRDefault="005F475E" w:rsidP="005F475E">
      <w:pPr>
        <w:shd w:val="clear" w:color="auto" w:fill="FFFFFF"/>
        <w:tabs>
          <w:tab w:val="clear" w:pos="425"/>
          <w:tab w:val="clear" w:pos="851"/>
          <w:tab w:val="clear" w:pos="1276"/>
          <w:tab w:val="clear" w:pos="1701"/>
          <w:tab w:val="clear" w:pos="2126"/>
          <w:tab w:val="clear" w:pos="2552"/>
        </w:tabs>
        <w:spacing w:after="75"/>
        <w:ind w:right="75"/>
        <w:rPr>
          <w:rFonts w:asciiTheme="minorHAnsi" w:hAnsiTheme="minorHAnsi" w:cs="Arial"/>
          <w:color w:val="333333"/>
          <w:sz w:val="18"/>
          <w:szCs w:val="18"/>
          <w:lang w:eastAsia="en-GB"/>
        </w:rPr>
      </w:pPr>
      <w:r w:rsidRPr="005F475E">
        <w:rPr>
          <w:rFonts w:asciiTheme="minorHAnsi" w:hAnsiTheme="minorHAnsi" w:cs="Arial"/>
          <w:color w:val="333333"/>
          <w:sz w:val="18"/>
          <w:szCs w:val="18"/>
          <w:lang w:eastAsia="en-GB"/>
        </w:rPr>
        <w:br/>
      </w:r>
      <w:r w:rsidRPr="00486DDE">
        <w:rPr>
          <w:rFonts w:asciiTheme="minorHAnsi" w:hAnsiTheme="minorHAnsi" w:cs="Arial"/>
          <w:b/>
          <w:bCs/>
          <w:color w:val="333333"/>
          <w:sz w:val="18"/>
          <w:szCs w:val="18"/>
          <w:lang w:eastAsia="en-GB"/>
        </w:rPr>
        <w:t>Q: Why can I not place my order online?</w:t>
      </w:r>
      <w:r w:rsidRPr="005F475E">
        <w:rPr>
          <w:rFonts w:asciiTheme="minorHAnsi" w:hAnsiTheme="minorHAnsi" w:cs="Arial"/>
          <w:color w:val="333333"/>
          <w:sz w:val="18"/>
          <w:szCs w:val="18"/>
          <w:lang w:eastAsia="en-GB"/>
        </w:rPr>
        <w:br/>
        <w:t> </w:t>
      </w:r>
      <w:r w:rsidRPr="005F475E">
        <w:rPr>
          <w:rFonts w:asciiTheme="minorHAnsi" w:hAnsiTheme="minorHAnsi" w:cs="Arial"/>
          <w:color w:val="333333"/>
          <w:sz w:val="18"/>
          <w:szCs w:val="18"/>
          <w:lang w:eastAsia="en-GB"/>
        </w:rPr>
        <w:br/>
      </w:r>
      <w:r w:rsidRPr="00486DDE">
        <w:rPr>
          <w:rFonts w:asciiTheme="minorHAnsi" w:hAnsiTheme="minorHAnsi" w:cs="Arial"/>
          <w:b/>
          <w:bCs/>
          <w:color w:val="333333"/>
          <w:sz w:val="18"/>
          <w:szCs w:val="18"/>
          <w:lang w:eastAsia="en-GB"/>
        </w:rPr>
        <w:t>A:</w:t>
      </w:r>
      <w:r w:rsidRPr="00486DDE">
        <w:rPr>
          <w:rFonts w:asciiTheme="minorHAnsi" w:hAnsiTheme="minorHAnsi" w:cs="Arial"/>
          <w:color w:val="333333"/>
          <w:sz w:val="18"/>
          <w:szCs w:val="18"/>
          <w:lang w:eastAsia="en-GB"/>
        </w:rPr>
        <w:t> </w:t>
      </w:r>
      <w:r w:rsidRPr="005F475E">
        <w:rPr>
          <w:rFonts w:asciiTheme="minorHAnsi" w:hAnsiTheme="minorHAnsi" w:cs="Arial"/>
          <w:color w:val="333333"/>
          <w:sz w:val="18"/>
          <w:szCs w:val="18"/>
          <w:lang w:eastAsia="en-GB"/>
        </w:rPr>
        <w:t>Very occasionally, all websites experience</w:t>
      </w:r>
      <w:ins w:id="52" w:author="Mel Henson" w:date="2015-04-01T15:55:00Z">
        <w:r w:rsidR="005766A6">
          <w:rPr>
            <w:rFonts w:asciiTheme="minorHAnsi" w:hAnsiTheme="minorHAnsi" w:cs="Arial"/>
            <w:color w:val="333333"/>
            <w:sz w:val="18"/>
            <w:szCs w:val="18"/>
            <w:lang w:eastAsia="en-GB"/>
          </w:rPr>
          <w:t xml:space="preserve"> technical</w:t>
        </w:r>
      </w:ins>
      <w:r w:rsidRPr="005F475E">
        <w:rPr>
          <w:rFonts w:asciiTheme="minorHAnsi" w:hAnsiTheme="minorHAnsi" w:cs="Arial"/>
          <w:color w:val="333333"/>
          <w:sz w:val="18"/>
          <w:szCs w:val="18"/>
          <w:lang w:eastAsia="en-GB"/>
        </w:rPr>
        <w:t xml:space="preserve"> problems</w:t>
      </w:r>
      <w:del w:id="53" w:author="Mel Henson" w:date="2015-04-01T15:55:00Z">
        <w:r w:rsidRPr="005F475E" w:rsidDel="005766A6">
          <w:rPr>
            <w:rFonts w:asciiTheme="minorHAnsi" w:hAnsiTheme="minorHAnsi" w:cs="Arial"/>
            <w:color w:val="333333"/>
            <w:sz w:val="18"/>
            <w:szCs w:val="18"/>
            <w:lang w:eastAsia="en-GB"/>
          </w:rPr>
          <w:delText>, even with the largest companies</w:delText>
        </w:r>
      </w:del>
      <w:r w:rsidRPr="005F475E">
        <w:rPr>
          <w:rFonts w:asciiTheme="minorHAnsi" w:hAnsiTheme="minorHAnsi" w:cs="Arial"/>
          <w:color w:val="333333"/>
          <w:sz w:val="18"/>
          <w:szCs w:val="18"/>
          <w:lang w:eastAsia="en-GB"/>
        </w:rPr>
        <w:t>. In almost every case, a difficulty that you are having will be rectified automatically with a few minutes. Our website is monitored around the clock, but if you are having a problem, please call us on 020 8953 4484.</w:t>
      </w:r>
    </w:p>
    <w:p w:rsidR="005F475E" w:rsidRDefault="005F475E" w:rsidP="00BF7628">
      <w:pPr>
        <w:pStyle w:val="AWATablebody"/>
        <w:rPr>
          <w:rFonts w:asciiTheme="minorHAnsi" w:hAnsiTheme="minorHAnsi"/>
        </w:rPr>
      </w:pPr>
    </w:p>
    <w:p w:rsidR="00056AED" w:rsidRDefault="00056AED" w:rsidP="00056AED">
      <w:pPr>
        <w:pStyle w:val="AWATablebody"/>
        <w:rPr>
          <w:ins w:id="54" w:author="Mel Henson" w:date="2015-04-01T16:09:00Z"/>
          <w:rFonts w:asciiTheme="minorHAnsi" w:hAnsiTheme="minorHAnsi"/>
        </w:rPr>
      </w:pPr>
      <w:ins w:id="55" w:author="Mel Henson" w:date="2015-04-01T16:09:00Z">
        <w:r>
          <w:rPr>
            <w:rFonts w:asciiTheme="minorHAnsi" w:hAnsiTheme="minorHAnsi"/>
          </w:rPr>
          <w:t>Q: Do you store my personal details securely?</w:t>
        </w:r>
      </w:ins>
    </w:p>
    <w:p w:rsidR="00056AED" w:rsidRPr="00486DDE" w:rsidDel="00056AED" w:rsidRDefault="00056AED" w:rsidP="00BF7628">
      <w:pPr>
        <w:pStyle w:val="AWATablebody"/>
        <w:rPr>
          <w:del w:id="56" w:author="Mel Henson" w:date="2015-04-01T16:10:00Z"/>
          <w:rFonts w:asciiTheme="minorHAnsi" w:hAnsiTheme="minorHAnsi"/>
        </w:rPr>
      </w:pPr>
      <w:ins w:id="57" w:author="Mel Henson" w:date="2015-04-01T16:09:00Z">
        <w:r>
          <w:rPr>
            <w:rFonts w:asciiTheme="minorHAnsi" w:hAnsiTheme="minorHAnsi"/>
          </w:rPr>
          <w:t xml:space="preserve">A: </w:t>
        </w:r>
        <w:r>
          <w:rPr>
            <w:rFonts w:asciiTheme="minorHAnsi" w:hAnsiTheme="minorHAnsi"/>
            <w:color w:val="333333"/>
            <w:szCs w:val="18"/>
          </w:rPr>
          <w:t xml:space="preserve">Our website uses advanced security measures to protect your personal details. Your credit card numbers are encrypted, and not held in clear text on our website. </w:t>
        </w:r>
      </w:ins>
    </w:p>
    <w:p w:rsidR="00B95605" w:rsidRPr="00486DDE" w:rsidDel="00056AED" w:rsidRDefault="00B95605" w:rsidP="00BF7628">
      <w:pPr>
        <w:pStyle w:val="AWATablebody"/>
        <w:rPr>
          <w:del w:id="58" w:author="Mel Henson" w:date="2015-04-01T16:10:00Z"/>
          <w:rFonts w:asciiTheme="minorHAnsi" w:hAnsiTheme="minorHAnsi"/>
        </w:rPr>
      </w:pPr>
    </w:p>
    <w:p w:rsidR="00B363F4" w:rsidRPr="00486DDE" w:rsidDel="00056AED" w:rsidRDefault="00B363F4" w:rsidP="00BF7628">
      <w:pPr>
        <w:pStyle w:val="AWATablebody"/>
        <w:rPr>
          <w:del w:id="59" w:author="Mel Henson" w:date="2015-04-01T16:10:00Z"/>
          <w:rFonts w:asciiTheme="minorHAnsi" w:hAnsiTheme="minorHAnsi"/>
        </w:rPr>
      </w:pPr>
    </w:p>
    <w:p w:rsidR="00056AED" w:rsidRPr="00486DDE" w:rsidRDefault="00056AED" w:rsidP="00BF7628">
      <w:pPr>
        <w:pStyle w:val="AWATablebody"/>
        <w:rPr>
          <w:rFonts w:asciiTheme="minorHAnsi" w:hAnsiTheme="minorHAnsi"/>
        </w:rPr>
      </w:pPr>
    </w:p>
    <w:sectPr w:rsidR="00056AED" w:rsidRPr="00486DDE" w:rsidSect="00421246">
      <w:footerReference w:type="default" r:id="rId10"/>
      <w:headerReference w:type="first" r:id="rId11"/>
      <w:pgSz w:w="11900" w:h="16820"/>
      <w:pgMar w:top="1701" w:right="1552" w:bottom="1134" w:left="1134" w:header="567" w:footer="567"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E52" w:rsidRDefault="00BC0E52">
      <w:pPr>
        <w:spacing w:after="0"/>
      </w:pPr>
      <w:r>
        <w:separator/>
      </w:r>
    </w:p>
  </w:endnote>
  <w:endnote w:type="continuationSeparator" w:id="0">
    <w:p w:rsidR="00BC0E52" w:rsidRDefault="00BC0E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4D"/>
    <w:family w:val="modern"/>
    <w:notTrueType/>
    <w:pitch w:val="fixed"/>
    <w:sig w:usb0="00000003" w:usb1="00000000" w:usb2="00000000" w:usb3="00000000" w:csb0="00000001" w:csb1="00000000"/>
  </w:font>
  <w:font w:name="ヒラギノ角ゴ Pro W3">
    <w:charset w:val="80"/>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Verdana">
    <w:panose1 w:val="020B0604030504040204"/>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charset w:val="00"/>
    <w:family w:val="swiss"/>
    <w:pitch w:val="variable"/>
    <w:sig w:usb0="A00002EF" w:usb1="4000207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4A4" w:rsidRDefault="00AE64A4" w:rsidP="00FE72E8">
    <w:pPr>
      <w:pStyle w:val="Footer"/>
      <w:rPr>
        <w:sz w:val="16"/>
        <w:szCs w:val="16"/>
        <w:lang w:val="en-US" w:bidi="en-US"/>
      </w:rPr>
    </w:pPr>
  </w:p>
  <w:p w:rsidR="00AE64A4" w:rsidRPr="00C04A05" w:rsidRDefault="00AE64A4" w:rsidP="003E7A6C">
    <w:pPr>
      <w:pStyle w:val="Footer"/>
      <w:framePr w:w="9724" w:h="499" w:hSpace="181" w:wrap="notBeside" w:vAnchor="page" w:hAnchor="page" w:x="1161" w:y="15845" w:anchorLock="1"/>
      <w:pBdr>
        <w:top w:val="single" w:sz="6" w:space="1" w:color="FC910F"/>
      </w:pBdr>
      <w:tabs>
        <w:tab w:val="clear" w:pos="8640"/>
        <w:tab w:val="left" w:pos="8505"/>
        <w:tab w:val="right" w:pos="14175"/>
      </w:tabs>
      <w:jc w:val="center"/>
      <w:rPr>
        <w:sz w:val="16"/>
        <w:szCs w:val="16"/>
      </w:rPr>
    </w:pPr>
    <w:r w:rsidRPr="007D1F8C">
      <w:rPr>
        <w:sz w:val="16"/>
        <w:szCs w:val="16"/>
        <w:lang w:val="en-US"/>
      </w:rPr>
      <w:t xml:space="preserve">Page </w:t>
    </w:r>
    <w:r w:rsidRPr="007D1F8C">
      <w:rPr>
        <w:sz w:val="16"/>
        <w:szCs w:val="16"/>
      </w:rPr>
      <w:fldChar w:fldCharType="begin"/>
    </w:r>
    <w:r w:rsidRPr="007D1F8C">
      <w:rPr>
        <w:sz w:val="16"/>
        <w:szCs w:val="16"/>
        <w:lang w:val="en-US"/>
      </w:rPr>
      <w:instrText xml:space="preserve"> PAGE </w:instrText>
    </w:r>
    <w:r w:rsidRPr="007D1F8C">
      <w:rPr>
        <w:sz w:val="16"/>
        <w:szCs w:val="16"/>
      </w:rPr>
      <w:fldChar w:fldCharType="separate"/>
    </w:r>
    <w:r w:rsidR="00CA6C8C">
      <w:rPr>
        <w:noProof/>
        <w:sz w:val="16"/>
        <w:szCs w:val="16"/>
        <w:lang w:val="en-US"/>
      </w:rPr>
      <w:t>2</w:t>
    </w:r>
    <w:r w:rsidRPr="007D1F8C">
      <w:rPr>
        <w:sz w:val="16"/>
        <w:szCs w:val="16"/>
      </w:rPr>
      <w:fldChar w:fldCharType="end"/>
    </w:r>
    <w:r w:rsidRPr="007D1F8C">
      <w:rPr>
        <w:sz w:val="16"/>
        <w:szCs w:val="16"/>
        <w:lang w:val="en-US"/>
      </w:rPr>
      <w:t xml:space="preserve"> of </w:t>
    </w:r>
    <w:r w:rsidRPr="007D1F8C">
      <w:rPr>
        <w:sz w:val="16"/>
        <w:szCs w:val="16"/>
      </w:rPr>
      <w:fldChar w:fldCharType="begin"/>
    </w:r>
    <w:r w:rsidRPr="007D1F8C">
      <w:rPr>
        <w:sz w:val="16"/>
        <w:szCs w:val="16"/>
        <w:lang w:val="en-US"/>
      </w:rPr>
      <w:instrText xml:space="preserve"> NUMPAGES  \* MERGEFORMAT </w:instrText>
    </w:r>
    <w:r w:rsidRPr="007D1F8C">
      <w:rPr>
        <w:sz w:val="16"/>
        <w:szCs w:val="16"/>
      </w:rPr>
      <w:fldChar w:fldCharType="separate"/>
    </w:r>
    <w:r w:rsidR="00CA6C8C">
      <w:rPr>
        <w:noProof/>
        <w:sz w:val="16"/>
        <w:szCs w:val="16"/>
        <w:lang w:val="en-US"/>
      </w:rPr>
      <w:t>3</w:t>
    </w:r>
    <w:r w:rsidRPr="007D1F8C">
      <w:rPr>
        <w:sz w:val="16"/>
        <w:szCs w:val="16"/>
      </w:rPr>
      <w:fldChar w:fldCharType="end"/>
    </w:r>
  </w:p>
  <w:p w:rsidR="00AE64A4" w:rsidRDefault="00AE64A4" w:rsidP="00FE72E8">
    <w:pPr>
      <w:pStyle w:val="Footer"/>
      <w:rPr>
        <w:sz w:val="16"/>
        <w:szCs w:val="16"/>
        <w:lang w:val="en-US" w:bidi="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E52" w:rsidRDefault="00BC0E52">
      <w:pPr>
        <w:spacing w:after="0"/>
      </w:pPr>
      <w:r>
        <w:separator/>
      </w:r>
    </w:p>
  </w:footnote>
  <w:footnote w:type="continuationSeparator" w:id="0">
    <w:p w:rsidR="00BC0E52" w:rsidRDefault="00BC0E52">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4A4" w:rsidRDefault="000B746E">
    <w:pPr>
      <w:pStyle w:val="Header"/>
    </w:pPr>
    <w:r>
      <w:rPr>
        <w:noProof/>
        <w:lang w:val="en-US"/>
      </w:rPr>
      <w:drawing>
        <wp:inline distT="0" distB="0" distL="0" distR="0">
          <wp:extent cx="2070100" cy="1002030"/>
          <wp:effectExtent l="0" t="0" r="6350" b="7620"/>
          <wp:docPr id="1" name="Picture 1" descr="AWA Digital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A Digital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0100" cy="100203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41pt;height:244pt" o:bullet="t">
        <v:imagedata r:id="rId1" o:title="LargeBullet"/>
      </v:shape>
    </w:pict>
  </w:numPicBullet>
  <w:abstractNum w:abstractNumId="0">
    <w:nsid w:val="FFFFFF1D"/>
    <w:multiLevelType w:val="multilevel"/>
    <w:tmpl w:val="17BCCE9C"/>
    <w:lvl w:ilvl="0">
      <w:start w:val="1"/>
      <w:numFmt w:val="bullet"/>
      <w:lvlText w:val=""/>
      <w:lvlJc w:val="left"/>
      <w:pPr>
        <w:tabs>
          <w:tab w:val="num" w:pos="0"/>
        </w:tabs>
        <w:ind w:left="0" w:firstLine="0"/>
      </w:pPr>
      <w:rPr>
        <w:rFonts w:ascii="Symbol" w:hAnsi="Symbol" w:hint="default"/>
      </w:rPr>
    </w:lvl>
    <w:lvl w:ilvl="1">
      <w:start w:val="1"/>
      <w:numFmt w:val="bullet"/>
      <w:pStyle w:val="MediumShading1-Accent1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AEFEC5C0"/>
    <w:lvl w:ilvl="0">
      <w:start w:val="1"/>
      <w:numFmt w:val="decimal"/>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nsid w:val="FFFFFFFE"/>
    <w:multiLevelType w:val="singleLevel"/>
    <w:tmpl w:val="EE40CD50"/>
    <w:lvl w:ilvl="0">
      <w:numFmt w:val="decimal"/>
      <w:pStyle w:val="kBulletText"/>
      <w:lvlText w:val="*"/>
      <w:lvlJc w:val="left"/>
    </w:lvl>
  </w:abstractNum>
  <w:abstractNum w:abstractNumId="3">
    <w:nsid w:val="105B34A3"/>
    <w:multiLevelType w:val="hybridMultilevel"/>
    <w:tmpl w:val="39827E7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11B7D42"/>
    <w:multiLevelType w:val="hybridMultilevel"/>
    <w:tmpl w:val="1D42E3A4"/>
    <w:styleLink w:val="List1"/>
    <w:lvl w:ilvl="0" w:tplc="A73EA5A6">
      <w:start w:val="1"/>
      <w:numFmt w:val="bullet"/>
      <w:pStyle w:val="AWABullets"/>
      <w:lvlText w:val=""/>
      <w:lvlPicBulletId w:val="0"/>
      <w:lvlJc w:val="left"/>
      <w:pPr>
        <w:tabs>
          <w:tab w:val="num" w:pos="425"/>
        </w:tabs>
        <w:ind w:left="425" w:hanging="425"/>
      </w:pPr>
      <w:rPr>
        <w:rFonts w:ascii="Symbol" w:hAnsi="Symbol" w:hint="default"/>
        <w:w w:val="0"/>
      </w:rPr>
    </w:lvl>
    <w:lvl w:ilvl="1" w:tplc="00030409">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nsid w:val="127D7D05"/>
    <w:multiLevelType w:val="hybridMultilevel"/>
    <w:tmpl w:val="146A75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4164304"/>
    <w:multiLevelType w:val="hybridMultilevel"/>
    <w:tmpl w:val="B91E36DC"/>
    <w:lvl w:ilvl="0" w:tplc="28AEEB92">
      <w:numFmt w:val="bullet"/>
      <w:lvlText w:val=""/>
      <w:lvlJc w:val="left"/>
      <w:pPr>
        <w:ind w:left="720" w:hanging="360"/>
      </w:pPr>
      <w:rPr>
        <w:rFonts w:ascii="Symbol" w:eastAsia="ヒラギノ角ゴ Pro W3"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7C216E1"/>
    <w:multiLevelType w:val="multilevel"/>
    <w:tmpl w:val="D2E2C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770712"/>
    <w:multiLevelType w:val="multilevel"/>
    <w:tmpl w:val="BF62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9B4004"/>
    <w:multiLevelType w:val="multilevel"/>
    <w:tmpl w:val="1262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9536883"/>
    <w:multiLevelType w:val="multilevel"/>
    <w:tmpl w:val="60C8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171750"/>
    <w:multiLevelType w:val="hybridMultilevel"/>
    <w:tmpl w:val="11D8F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852789A"/>
    <w:multiLevelType w:val="hybridMultilevel"/>
    <w:tmpl w:val="EAB4B8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B784664"/>
    <w:multiLevelType w:val="hybridMultilevel"/>
    <w:tmpl w:val="3CFC193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C254012"/>
    <w:multiLevelType w:val="multilevel"/>
    <w:tmpl w:val="52D29ABE"/>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15">
    <w:nsid w:val="5D177E6B"/>
    <w:multiLevelType w:val="hybridMultilevel"/>
    <w:tmpl w:val="4BCC441A"/>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F7544DA"/>
    <w:multiLevelType w:val="multilevel"/>
    <w:tmpl w:val="832A756A"/>
    <w:lvl w:ilvl="0">
      <w:start w:val="1"/>
      <w:numFmt w:val="upperLetter"/>
      <w:pStyle w:val="AppendixATop"/>
      <w:lvlText w:val="APPENDIX %1."/>
      <w:lvlJc w:val="left"/>
      <w:pPr>
        <w:tabs>
          <w:tab w:val="num" w:pos="1800"/>
        </w:tabs>
        <w:ind w:left="0" w:firstLine="0"/>
      </w:pPr>
    </w:lvl>
    <w:lvl w:ilvl="1">
      <w:start w:val="1"/>
      <w:numFmt w:val="decimal"/>
      <w:pStyle w:val="AppendixA1"/>
      <w:lvlText w:val="%1.%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7">
    <w:nsid w:val="616D6220"/>
    <w:multiLevelType w:val="hybridMultilevel"/>
    <w:tmpl w:val="41A81E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665B7CE4"/>
    <w:multiLevelType w:val="hybridMultilevel"/>
    <w:tmpl w:val="F63E53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ECB329C"/>
    <w:multiLevelType w:val="hybridMultilevel"/>
    <w:tmpl w:val="AF365F1A"/>
    <w:lvl w:ilvl="0" w:tplc="E0A6C8D6">
      <w:start w:val="1"/>
      <w:numFmt w:val="bullet"/>
      <w:pStyle w:val="kNumbered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3706374"/>
    <w:multiLevelType w:val="hybridMultilevel"/>
    <w:tmpl w:val="C2C81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47A416F"/>
    <w:multiLevelType w:val="hybridMultilevel"/>
    <w:tmpl w:val="A442E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4BA51CA"/>
    <w:multiLevelType w:val="hybridMultilevel"/>
    <w:tmpl w:val="02EC7AB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nsid w:val="76892809"/>
    <w:multiLevelType w:val="multilevel"/>
    <w:tmpl w:val="4B545E46"/>
    <w:name w:val="AWA Numbered Headings"/>
    <w:lvl w:ilvl="0">
      <w:start w:val="1"/>
      <w:numFmt w:val="decimal"/>
      <w:pStyle w:val="AWAHead1No"/>
      <w:lvlText w:val="%1"/>
      <w:lvlJc w:val="left"/>
      <w:pPr>
        <w:tabs>
          <w:tab w:val="num" w:pos="567"/>
        </w:tabs>
        <w:ind w:left="567" w:hanging="567"/>
      </w:pPr>
      <w:rPr>
        <w:rFonts w:hint="default"/>
      </w:rPr>
    </w:lvl>
    <w:lvl w:ilvl="1">
      <w:start w:val="1"/>
      <w:numFmt w:val="decimal"/>
      <w:pStyle w:val="AWAHead2No"/>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7B8A34E6"/>
    <w:multiLevelType w:val="multilevel"/>
    <w:tmpl w:val="E136770C"/>
    <w:lvl w:ilvl="0">
      <w:start w:val="1"/>
      <w:numFmt w:val="decimal"/>
      <w:pStyle w:val="AWANumberList"/>
      <w:lvlText w:val="%1."/>
      <w:lvlJc w:val="left"/>
      <w:pPr>
        <w:tabs>
          <w:tab w:val="num" w:pos="850"/>
        </w:tabs>
        <w:ind w:left="850" w:hanging="425"/>
      </w:pPr>
      <w:rPr>
        <w:rFonts w:hint="default"/>
      </w:rPr>
    </w:lvl>
    <w:lvl w:ilvl="1">
      <w:start w:val="1"/>
      <w:numFmt w:val="decimal"/>
      <w:lvlText w:val="%1.%2."/>
      <w:lvlJc w:val="left"/>
      <w:pPr>
        <w:ind w:left="1217" w:hanging="432"/>
      </w:pPr>
      <w:rPr>
        <w:rFonts w:hint="default"/>
      </w:rPr>
    </w:lvl>
    <w:lvl w:ilvl="2">
      <w:start w:val="1"/>
      <w:numFmt w:val="decimal"/>
      <w:lvlText w:val="%1.%2.%3."/>
      <w:lvlJc w:val="left"/>
      <w:pPr>
        <w:ind w:left="1649" w:hanging="504"/>
      </w:pPr>
      <w:rPr>
        <w:rFonts w:hint="default"/>
      </w:rPr>
    </w:lvl>
    <w:lvl w:ilvl="3">
      <w:start w:val="1"/>
      <w:numFmt w:val="decimal"/>
      <w:lvlText w:val="%1.%2.%3.%4."/>
      <w:lvlJc w:val="left"/>
      <w:pPr>
        <w:ind w:left="2153" w:hanging="648"/>
      </w:pPr>
      <w:rPr>
        <w:rFonts w:hint="default"/>
      </w:rPr>
    </w:lvl>
    <w:lvl w:ilvl="4">
      <w:start w:val="1"/>
      <w:numFmt w:val="decimal"/>
      <w:lvlText w:val="%1.%2.%3.%4.%5."/>
      <w:lvlJc w:val="left"/>
      <w:pPr>
        <w:ind w:left="2657" w:hanging="792"/>
      </w:pPr>
      <w:rPr>
        <w:rFonts w:hint="default"/>
      </w:rPr>
    </w:lvl>
    <w:lvl w:ilvl="5">
      <w:start w:val="1"/>
      <w:numFmt w:val="decimal"/>
      <w:lvlText w:val="%1.%2.%3.%4.%5.%6."/>
      <w:lvlJc w:val="left"/>
      <w:pPr>
        <w:ind w:left="3161" w:hanging="936"/>
      </w:pPr>
      <w:rPr>
        <w:rFonts w:hint="default"/>
      </w:rPr>
    </w:lvl>
    <w:lvl w:ilvl="6">
      <w:start w:val="1"/>
      <w:numFmt w:val="decimal"/>
      <w:lvlText w:val="%1.%2.%3.%4.%5.%6.%7."/>
      <w:lvlJc w:val="left"/>
      <w:pPr>
        <w:ind w:left="3665" w:hanging="1080"/>
      </w:pPr>
      <w:rPr>
        <w:rFonts w:hint="default"/>
      </w:rPr>
    </w:lvl>
    <w:lvl w:ilvl="7">
      <w:start w:val="1"/>
      <w:numFmt w:val="decimal"/>
      <w:lvlText w:val="%1.%2.%3.%4.%5.%6.%7.%8."/>
      <w:lvlJc w:val="left"/>
      <w:pPr>
        <w:ind w:left="4169" w:hanging="1224"/>
      </w:pPr>
      <w:rPr>
        <w:rFonts w:hint="default"/>
      </w:rPr>
    </w:lvl>
    <w:lvl w:ilvl="8">
      <w:start w:val="1"/>
      <w:numFmt w:val="decimal"/>
      <w:lvlText w:val="%1.%2.%3.%4.%5.%6.%7.%8.%9."/>
      <w:lvlJc w:val="left"/>
      <w:pPr>
        <w:ind w:left="4745" w:hanging="1440"/>
      </w:pPr>
      <w:rPr>
        <w:rFonts w:hint="default"/>
      </w:rPr>
    </w:lvl>
  </w:abstractNum>
  <w:num w:numId="1">
    <w:abstractNumId w:val="4"/>
  </w:num>
  <w:num w:numId="2">
    <w:abstractNumId w:val="1"/>
  </w:num>
  <w:num w:numId="3">
    <w:abstractNumId w:val="2"/>
    <w:lvlOverride w:ilvl="0">
      <w:lvl w:ilvl="0">
        <w:start w:val="1"/>
        <w:numFmt w:val="bullet"/>
        <w:pStyle w:val="kBulletText"/>
        <w:lvlText w:val=""/>
        <w:lvlJc w:val="left"/>
        <w:pPr>
          <w:tabs>
            <w:tab w:val="num" w:pos="792"/>
          </w:tabs>
          <w:ind w:left="792" w:hanging="360"/>
        </w:pPr>
        <w:rPr>
          <w:rFonts w:ascii="Symbol" w:hAnsi="Symbol" w:hint="default"/>
        </w:rPr>
      </w:lvl>
    </w:lvlOverride>
  </w:num>
  <w:num w:numId="4">
    <w:abstractNumId w:val="19"/>
  </w:num>
  <w:num w:numId="5">
    <w:abstractNumId w:val="16"/>
  </w:num>
  <w:num w:numId="6">
    <w:abstractNumId w:val="0"/>
  </w:num>
  <w:num w:numId="7">
    <w:abstractNumId w:val="23"/>
  </w:num>
  <w:num w:numId="8">
    <w:abstractNumId w:val="24"/>
  </w:num>
  <w:num w:numId="9">
    <w:abstractNumId w:val="10"/>
  </w:num>
  <w:num w:numId="10">
    <w:abstractNumId w:val="21"/>
  </w:num>
  <w:num w:numId="11">
    <w:abstractNumId w:val="6"/>
  </w:num>
  <w:num w:numId="12">
    <w:abstractNumId w:val="20"/>
  </w:num>
  <w:num w:numId="13">
    <w:abstractNumId w:val="7"/>
  </w:num>
  <w:num w:numId="14">
    <w:abstractNumId w:val="8"/>
  </w:num>
  <w:num w:numId="15">
    <w:abstractNumId w:val="5"/>
  </w:num>
  <w:num w:numId="16">
    <w:abstractNumId w:val="17"/>
  </w:num>
  <w:num w:numId="17">
    <w:abstractNumId w:val="12"/>
  </w:num>
  <w:num w:numId="18">
    <w:abstractNumId w:val="13"/>
  </w:num>
  <w:num w:numId="19">
    <w:abstractNumId w:val="15"/>
  </w:num>
  <w:num w:numId="20">
    <w:abstractNumId w:val="11"/>
  </w:num>
  <w:num w:numId="21">
    <w:abstractNumId w:val="14"/>
  </w:num>
  <w:num w:numId="22">
    <w:abstractNumId w:val="9"/>
  </w:num>
  <w:num w:numId="23">
    <w:abstractNumId w:val="18"/>
  </w:num>
  <w:num w:numId="24">
    <w:abstractNumId w:val="3"/>
  </w:num>
  <w:num w:numId="25">
    <w:abstractNumId w:val="22"/>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 Henson">
    <w15:presenceInfo w15:providerId="Windows Live" w15:userId="30549db32c0c3b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revisionView w:markup="0"/>
  <w:trackRevisions/>
  <w:defaultTabStop w:val="720"/>
  <w:displayHorizontalDrawingGridEvery w:val="0"/>
  <w:displayVerticalDrawingGridEvery w:val="0"/>
  <w:doNotUseMarginsForDrawingGridOrigin/>
  <w:noPunctuationKerning/>
  <w:characterSpacingControl w:val="doNotCompress"/>
  <w:savePreviewPicture/>
  <w:hdrShapeDefaults>
    <o:shapedefaults v:ext="edit" spidmax="2050">
      <o:colormru v:ext="edit" colors="#ff980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75E"/>
    <w:rsid w:val="000126F4"/>
    <w:rsid w:val="00012AC9"/>
    <w:rsid w:val="000153B1"/>
    <w:rsid w:val="0002396C"/>
    <w:rsid w:val="00030624"/>
    <w:rsid w:val="00032107"/>
    <w:rsid w:val="0003376C"/>
    <w:rsid w:val="00035E4E"/>
    <w:rsid w:val="00056AED"/>
    <w:rsid w:val="00056BFE"/>
    <w:rsid w:val="0005755D"/>
    <w:rsid w:val="00060AC8"/>
    <w:rsid w:val="00062BCA"/>
    <w:rsid w:val="00072952"/>
    <w:rsid w:val="000733DA"/>
    <w:rsid w:val="00074706"/>
    <w:rsid w:val="00080E14"/>
    <w:rsid w:val="00085F11"/>
    <w:rsid w:val="00087554"/>
    <w:rsid w:val="00087A99"/>
    <w:rsid w:val="000A30FD"/>
    <w:rsid w:val="000A6E7F"/>
    <w:rsid w:val="000B4E80"/>
    <w:rsid w:val="000B746E"/>
    <w:rsid w:val="000C325C"/>
    <w:rsid w:val="000C3ECC"/>
    <w:rsid w:val="000E03B0"/>
    <w:rsid w:val="000E11CD"/>
    <w:rsid w:val="000E1A3F"/>
    <w:rsid w:val="000E45AD"/>
    <w:rsid w:val="000E533E"/>
    <w:rsid w:val="000E5C75"/>
    <w:rsid w:val="000E6ADA"/>
    <w:rsid w:val="000E6B77"/>
    <w:rsid w:val="00105BEC"/>
    <w:rsid w:val="00106A3B"/>
    <w:rsid w:val="00121785"/>
    <w:rsid w:val="001222D7"/>
    <w:rsid w:val="0012232F"/>
    <w:rsid w:val="00123C2E"/>
    <w:rsid w:val="00131EC7"/>
    <w:rsid w:val="00134D0D"/>
    <w:rsid w:val="00136194"/>
    <w:rsid w:val="00140806"/>
    <w:rsid w:val="00141257"/>
    <w:rsid w:val="00141D24"/>
    <w:rsid w:val="00147A0C"/>
    <w:rsid w:val="00150AAE"/>
    <w:rsid w:val="001545EF"/>
    <w:rsid w:val="00154E32"/>
    <w:rsid w:val="00166840"/>
    <w:rsid w:val="00166853"/>
    <w:rsid w:val="001719D3"/>
    <w:rsid w:val="00174780"/>
    <w:rsid w:val="0018044A"/>
    <w:rsid w:val="001812DD"/>
    <w:rsid w:val="00194EB1"/>
    <w:rsid w:val="0019526B"/>
    <w:rsid w:val="00197902"/>
    <w:rsid w:val="001A2BB1"/>
    <w:rsid w:val="001A61FB"/>
    <w:rsid w:val="001B3FDE"/>
    <w:rsid w:val="001B6F75"/>
    <w:rsid w:val="001C08B4"/>
    <w:rsid w:val="001C2B59"/>
    <w:rsid w:val="001C660D"/>
    <w:rsid w:val="001C7A20"/>
    <w:rsid w:val="001E0D92"/>
    <w:rsid w:val="001E0FB8"/>
    <w:rsid w:val="001F0F31"/>
    <w:rsid w:val="002000C6"/>
    <w:rsid w:val="00202DA8"/>
    <w:rsid w:val="0021066A"/>
    <w:rsid w:val="002124D5"/>
    <w:rsid w:val="00212A24"/>
    <w:rsid w:val="002152EE"/>
    <w:rsid w:val="002172CF"/>
    <w:rsid w:val="00230040"/>
    <w:rsid w:val="002334F0"/>
    <w:rsid w:val="00235A5A"/>
    <w:rsid w:val="00235A78"/>
    <w:rsid w:val="00236610"/>
    <w:rsid w:val="00236C85"/>
    <w:rsid w:val="0024432A"/>
    <w:rsid w:val="002448D9"/>
    <w:rsid w:val="00254872"/>
    <w:rsid w:val="002548DE"/>
    <w:rsid w:val="00260510"/>
    <w:rsid w:val="002655CB"/>
    <w:rsid w:val="00275E33"/>
    <w:rsid w:val="00276EC4"/>
    <w:rsid w:val="0027722E"/>
    <w:rsid w:val="00277949"/>
    <w:rsid w:val="00281EC4"/>
    <w:rsid w:val="002936B6"/>
    <w:rsid w:val="0029595C"/>
    <w:rsid w:val="002A1529"/>
    <w:rsid w:val="002A3C38"/>
    <w:rsid w:val="002A50F5"/>
    <w:rsid w:val="002A54C1"/>
    <w:rsid w:val="002A69E0"/>
    <w:rsid w:val="002B3785"/>
    <w:rsid w:val="002B3EEB"/>
    <w:rsid w:val="002B6C5F"/>
    <w:rsid w:val="002C3DE4"/>
    <w:rsid w:val="002D1948"/>
    <w:rsid w:val="002D31DB"/>
    <w:rsid w:val="002D3CFA"/>
    <w:rsid w:val="002D3E3C"/>
    <w:rsid w:val="002E561C"/>
    <w:rsid w:val="002E56ED"/>
    <w:rsid w:val="002F3248"/>
    <w:rsid w:val="002F39F0"/>
    <w:rsid w:val="00304045"/>
    <w:rsid w:val="00313C6A"/>
    <w:rsid w:val="00315116"/>
    <w:rsid w:val="003220D6"/>
    <w:rsid w:val="00323230"/>
    <w:rsid w:val="0033559E"/>
    <w:rsid w:val="003358DA"/>
    <w:rsid w:val="003427EB"/>
    <w:rsid w:val="00345876"/>
    <w:rsid w:val="00347F9A"/>
    <w:rsid w:val="00350DBF"/>
    <w:rsid w:val="00352D84"/>
    <w:rsid w:val="00355319"/>
    <w:rsid w:val="0036143F"/>
    <w:rsid w:val="00364C7E"/>
    <w:rsid w:val="00371D64"/>
    <w:rsid w:val="00373E46"/>
    <w:rsid w:val="00375D6F"/>
    <w:rsid w:val="003828ED"/>
    <w:rsid w:val="00390C67"/>
    <w:rsid w:val="00391EEB"/>
    <w:rsid w:val="00391F01"/>
    <w:rsid w:val="00395524"/>
    <w:rsid w:val="00396960"/>
    <w:rsid w:val="003A25EB"/>
    <w:rsid w:val="003B2765"/>
    <w:rsid w:val="003B2F77"/>
    <w:rsid w:val="003B4A69"/>
    <w:rsid w:val="003B70F5"/>
    <w:rsid w:val="003C22CF"/>
    <w:rsid w:val="003C3A0D"/>
    <w:rsid w:val="003C7C9B"/>
    <w:rsid w:val="003D0648"/>
    <w:rsid w:val="003D333A"/>
    <w:rsid w:val="003E24E7"/>
    <w:rsid w:val="003E5AA7"/>
    <w:rsid w:val="003E7A6C"/>
    <w:rsid w:val="003F0408"/>
    <w:rsid w:val="00401D4E"/>
    <w:rsid w:val="004067D5"/>
    <w:rsid w:val="0041520C"/>
    <w:rsid w:val="00421246"/>
    <w:rsid w:val="00421A04"/>
    <w:rsid w:val="00426EE6"/>
    <w:rsid w:val="004307C3"/>
    <w:rsid w:val="0044503D"/>
    <w:rsid w:val="004458B3"/>
    <w:rsid w:val="00450CCE"/>
    <w:rsid w:val="004518D3"/>
    <w:rsid w:val="00451B74"/>
    <w:rsid w:val="00455B79"/>
    <w:rsid w:val="00456D3B"/>
    <w:rsid w:val="004576B0"/>
    <w:rsid w:val="00460CFD"/>
    <w:rsid w:val="004643DF"/>
    <w:rsid w:val="00467AE3"/>
    <w:rsid w:val="00470E73"/>
    <w:rsid w:val="00471783"/>
    <w:rsid w:val="0047470A"/>
    <w:rsid w:val="0048379C"/>
    <w:rsid w:val="00484098"/>
    <w:rsid w:val="00486DDE"/>
    <w:rsid w:val="0049131E"/>
    <w:rsid w:val="0049758F"/>
    <w:rsid w:val="004A0729"/>
    <w:rsid w:val="004A0B74"/>
    <w:rsid w:val="004A7518"/>
    <w:rsid w:val="004B5D6A"/>
    <w:rsid w:val="004B785B"/>
    <w:rsid w:val="004C1A27"/>
    <w:rsid w:val="004C1AD5"/>
    <w:rsid w:val="004C7B35"/>
    <w:rsid w:val="004D1087"/>
    <w:rsid w:val="004D4D63"/>
    <w:rsid w:val="004E54AC"/>
    <w:rsid w:val="004E6602"/>
    <w:rsid w:val="004E7A03"/>
    <w:rsid w:val="004E7C65"/>
    <w:rsid w:val="004F052F"/>
    <w:rsid w:val="004F1C9A"/>
    <w:rsid w:val="004F42A0"/>
    <w:rsid w:val="005168DF"/>
    <w:rsid w:val="005204E0"/>
    <w:rsid w:val="00521829"/>
    <w:rsid w:val="005303AF"/>
    <w:rsid w:val="005467C7"/>
    <w:rsid w:val="00547AF1"/>
    <w:rsid w:val="0055305F"/>
    <w:rsid w:val="00555880"/>
    <w:rsid w:val="00555A2E"/>
    <w:rsid w:val="005614A1"/>
    <w:rsid w:val="005648C3"/>
    <w:rsid w:val="0056504F"/>
    <w:rsid w:val="00570C78"/>
    <w:rsid w:val="00573B2C"/>
    <w:rsid w:val="005746BC"/>
    <w:rsid w:val="005751AC"/>
    <w:rsid w:val="005766A6"/>
    <w:rsid w:val="00577A03"/>
    <w:rsid w:val="00582A73"/>
    <w:rsid w:val="00582E5A"/>
    <w:rsid w:val="00590032"/>
    <w:rsid w:val="00591C31"/>
    <w:rsid w:val="005A04FC"/>
    <w:rsid w:val="005B4174"/>
    <w:rsid w:val="005B624C"/>
    <w:rsid w:val="005C72F6"/>
    <w:rsid w:val="005E5B94"/>
    <w:rsid w:val="005F475E"/>
    <w:rsid w:val="005F4CC0"/>
    <w:rsid w:val="0060052C"/>
    <w:rsid w:val="006128C3"/>
    <w:rsid w:val="00614373"/>
    <w:rsid w:val="00626BF1"/>
    <w:rsid w:val="006326D0"/>
    <w:rsid w:val="0064323F"/>
    <w:rsid w:val="00647164"/>
    <w:rsid w:val="00650791"/>
    <w:rsid w:val="0065221E"/>
    <w:rsid w:val="00660DD7"/>
    <w:rsid w:val="006647BF"/>
    <w:rsid w:val="00664B44"/>
    <w:rsid w:val="00665609"/>
    <w:rsid w:val="00673C17"/>
    <w:rsid w:val="00677E01"/>
    <w:rsid w:val="00681348"/>
    <w:rsid w:val="00683B5B"/>
    <w:rsid w:val="0068651D"/>
    <w:rsid w:val="00691BD6"/>
    <w:rsid w:val="00695D25"/>
    <w:rsid w:val="006A33BE"/>
    <w:rsid w:val="006C05AD"/>
    <w:rsid w:val="006C376C"/>
    <w:rsid w:val="006D5C4F"/>
    <w:rsid w:val="006D6A17"/>
    <w:rsid w:val="006E2633"/>
    <w:rsid w:val="006E2A26"/>
    <w:rsid w:val="006E7421"/>
    <w:rsid w:val="006F2AEB"/>
    <w:rsid w:val="007007CF"/>
    <w:rsid w:val="0070122F"/>
    <w:rsid w:val="00711CFF"/>
    <w:rsid w:val="00722166"/>
    <w:rsid w:val="007264EB"/>
    <w:rsid w:val="00730EB8"/>
    <w:rsid w:val="00733D87"/>
    <w:rsid w:val="00735A30"/>
    <w:rsid w:val="007436A1"/>
    <w:rsid w:val="00744715"/>
    <w:rsid w:val="00747DB4"/>
    <w:rsid w:val="007508FC"/>
    <w:rsid w:val="00750E31"/>
    <w:rsid w:val="0075116E"/>
    <w:rsid w:val="00751680"/>
    <w:rsid w:val="00751D07"/>
    <w:rsid w:val="00754328"/>
    <w:rsid w:val="0076193E"/>
    <w:rsid w:val="00773A09"/>
    <w:rsid w:val="007743E3"/>
    <w:rsid w:val="0077709E"/>
    <w:rsid w:val="00780F32"/>
    <w:rsid w:val="0079233C"/>
    <w:rsid w:val="007956CB"/>
    <w:rsid w:val="0079741F"/>
    <w:rsid w:val="007B1EC0"/>
    <w:rsid w:val="007B3B88"/>
    <w:rsid w:val="007B45E9"/>
    <w:rsid w:val="007B5202"/>
    <w:rsid w:val="007B639D"/>
    <w:rsid w:val="007C0F72"/>
    <w:rsid w:val="007C6B74"/>
    <w:rsid w:val="007C6FAA"/>
    <w:rsid w:val="007D1F8C"/>
    <w:rsid w:val="007D4085"/>
    <w:rsid w:val="007E0064"/>
    <w:rsid w:val="007E36C4"/>
    <w:rsid w:val="00801C27"/>
    <w:rsid w:val="0080219F"/>
    <w:rsid w:val="00802CB1"/>
    <w:rsid w:val="00821E29"/>
    <w:rsid w:val="00833623"/>
    <w:rsid w:val="00836B0B"/>
    <w:rsid w:val="00837AD7"/>
    <w:rsid w:val="00842094"/>
    <w:rsid w:val="008423B0"/>
    <w:rsid w:val="00850276"/>
    <w:rsid w:val="0085200C"/>
    <w:rsid w:val="008554B5"/>
    <w:rsid w:val="00860E09"/>
    <w:rsid w:val="008703A4"/>
    <w:rsid w:val="00874AB6"/>
    <w:rsid w:val="008804C6"/>
    <w:rsid w:val="00883D76"/>
    <w:rsid w:val="0089129A"/>
    <w:rsid w:val="008970E1"/>
    <w:rsid w:val="00897DD7"/>
    <w:rsid w:val="008A0157"/>
    <w:rsid w:val="008A7EF2"/>
    <w:rsid w:val="008B1569"/>
    <w:rsid w:val="008B231D"/>
    <w:rsid w:val="008B2C6B"/>
    <w:rsid w:val="008B69CD"/>
    <w:rsid w:val="008C0EDB"/>
    <w:rsid w:val="008C4454"/>
    <w:rsid w:val="008D37B6"/>
    <w:rsid w:val="008E0BA5"/>
    <w:rsid w:val="008E2BCE"/>
    <w:rsid w:val="008E6772"/>
    <w:rsid w:val="008F0EC1"/>
    <w:rsid w:val="008F1D1D"/>
    <w:rsid w:val="008F3C5B"/>
    <w:rsid w:val="009053F9"/>
    <w:rsid w:val="00907A21"/>
    <w:rsid w:val="00912A84"/>
    <w:rsid w:val="00913180"/>
    <w:rsid w:val="00922405"/>
    <w:rsid w:val="00932DFE"/>
    <w:rsid w:val="00953D28"/>
    <w:rsid w:val="009612AD"/>
    <w:rsid w:val="009615B2"/>
    <w:rsid w:val="00971BA1"/>
    <w:rsid w:val="00974616"/>
    <w:rsid w:val="00980237"/>
    <w:rsid w:val="0098501A"/>
    <w:rsid w:val="009978A8"/>
    <w:rsid w:val="009B7150"/>
    <w:rsid w:val="009B7A47"/>
    <w:rsid w:val="009B7DD0"/>
    <w:rsid w:val="009C3B83"/>
    <w:rsid w:val="009C6AA3"/>
    <w:rsid w:val="009E0F3E"/>
    <w:rsid w:val="009F3298"/>
    <w:rsid w:val="009F4884"/>
    <w:rsid w:val="009F538C"/>
    <w:rsid w:val="009F5868"/>
    <w:rsid w:val="00A07710"/>
    <w:rsid w:val="00A132DB"/>
    <w:rsid w:val="00A14214"/>
    <w:rsid w:val="00A252D1"/>
    <w:rsid w:val="00A25996"/>
    <w:rsid w:val="00A318E6"/>
    <w:rsid w:val="00A3788A"/>
    <w:rsid w:val="00A40BFF"/>
    <w:rsid w:val="00A41B6A"/>
    <w:rsid w:val="00A5085A"/>
    <w:rsid w:val="00A52809"/>
    <w:rsid w:val="00A54361"/>
    <w:rsid w:val="00A62507"/>
    <w:rsid w:val="00A657DF"/>
    <w:rsid w:val="00A72C9E"/>
    <w:rsid w:val="00A86B0B"/>
    <w:rsid w:val="00A92CC4"/>
    <w:rsid w:val="00AA09FE"/>
    <w:rsid w:val="00AA3180"/>
    <w:rsid w:val="00AA5ADE"/>
    <w:rsid w:val="00AB0394"/>
    <w:rsid w:val="00AB30C0"/>
    <w:rsid w:val="00AB3641"/>
    <w:rsid w:val="00AB3B88"/>
    <w:rsid w:val="00AC2D66"/>
    <w:rsid w:val="00AC3BB6"/>
    <w:rsid w:val="00AC7311"/>
    <w:rsid w:val="00AD0FDE"/>
    <w:rsid w:val="00AD58FE"/>
    <w:rsid w:val="00AD740B"/>
    <w:rsid w:val="00AE64A4"/>
    <w:rsid w:val="00AE69CE"/>
    <w:rsid w:val="00AF572E"/>
    <w:rsid w:val="00AF5B39"/>
    <w:rsid w:val="00AF5B98"/>
    <w:rsid w:val="00B023A2"/>
    <w:rsid w:val="00B06998"/>
    <w:rsid w:val="00B277C8"/>
    <w:rsid w:val="00B3152B"/>
    <w:rsid w:val="00B35C40"/>
    <w:rsid w:val="00B363DC"/>
    <w:rsid w:val="00B363F4"/>
    <w:rsid w:val="00B3749C"/>
    <w:rsid w:val="00B4081A"/>
    <w:rsid w:val="00B40D41"/>
    <w:rsid w:val="00B422B2"/>
    <w:rsid w:val="00B4616E"/>
    <w:rsid w:val="00B50D96"/>
    <w:rsid w:val="00B539AD"/>
    <w:rsid w:val="00B540B5"/>
    <w:rsid w:val="00B84C8C"/>
    <w:rsid w:val="00B85354"/>
    <w:rsid w:val="00B90D3B"/>
    <w:rsid w:val="00B94ABC"/>
    <w:rsid w:val="00B95605"/>
    <w:rsid w:val="00BA20CE"/>
    <w:rsid w:val="00BA23E1"/>
    <w:rsid w:val="00BA337B"/>
    <w:rsid w:val="00BA48F1"/>
    <w:rsid w:val="00BB0510"/>
    <w:rsid w:val="00BB12B0"/>
    <w:rsid w:val="00BB615B"/>
    <w:rsid w:val="00BC0E52"/>
    <w:rsid w:val="00BD178F"/>
    <w:rsid w:val="00BD4047"/>
    <w:rsid w:val="00BD583E"/>
    <w:rsid w:val="00BD6A76"/>
    <w:rsid w:val="00BE3601"/>
    <w:rsid w:val="00BF3E4D"/>
    <w:rsid w:val="00BF4D1C"/>
    <w:rsid w:val="00BF5144"/>
    <w:rsid w:val="00BF526A"/>
    <w:rsid w:val="00BF7628"/>
    <w:rsid w:val="00C01225"/>
    <w:rsid w:val="00C04A05"/>
    <w:rsid w:val="00C0666E"/>
    <w:rsid w:val="00C1052D"/>
    <w:rsid w:val="00C10732"/>
    <w:rsid w:val="00C114E2"/>
    <w:rsid w:val="00C11576"/>
    <w:rsid w:val="00C136F4"/>
    <w:rsid w:val="00C14F83"/>
    <w:rsid w:val="00C2250B"/>
    <w:rsid w:val="00C36256"/>
    <w:rsid w:val="00C37F18"/>
    <w:rsid w:val="00C46EDA"/>
    <w:rsid w:val="00C6216A"/>
    <w:rsid w:val="00C646B8"/>
    <w:rsid w:val="00C72F16"/>
    <w:rsid w:val="00C7560C"/>
    <w:rsid w:val="00C759FD"/>
    <w:rsid w:val="00C77D22"/>
    <w:rsid w:val="00C8073A"/>
    <w:rsid w:val="00C85CF7"/>
    <w:rsid w:val="00C86B97"/>
    <w:rsid w:val="00C874D2"/>
    <w:rsid w:val="00C94CFB"/>
    <w:rsid w:val="00CA54FF"/>
    <w:rsid w:val="00CA6C8C"/>
    <w:rsid w:val="00CD168A"/>
    <w:rsid w:val="00CD278C"/>
    <w:rsid w:val="00CD296A"/>
    <w:rsid w:val="00CD483D"/>
    <w:rsid w:val="00CD5046"/>
    <w:rsid w:val="00CE1FC4"/>
    <w:rsid w:val="00CE670C"/>
    <w:rsid w:val="00CF6446"/>
    <w:rsid w:val="00D02325"/>
    <w:rsid w:val="00D10BC8"/>
    <w:rsid w:val="00D112E6"/>
    <w:rsid w:val="00D1275C"/>
    <w:rsid w:val="00D24937"/>
    <w:rsid w:val="00D36C58"/>
    <w:rsid w:val="00D370F5"/>
    <w:rsid w:val="00D37668"/>
    <w:rsid w:val="00D43B62"/>
    <w:rsid w:val="00D43CE3"/>
    <w:rsid w:val="00D441F2"/>
    <w:rsid w:val="00D44AB9"/>
    <w:rsid w:val="00D450A3"/>
    <w:rsid w:val="00D73146"/>
    <w:rsid w:val="00D7618B"/>
    <w:rsid w:val="00D8036C"/>
    <w:rsid w:val="00D82D52"/>
    <w:rsid w:val="00D83CB7"/>
    <w:rsid w:val="00D900D6"/>
    <w:rsid w:val="00D9222F"/>
    <w:rsid w:val="00D949A6"/>
    <w:rsid w:val="00DA2D03"/>
    <w:rsid w:val="00DA345F"/>
    <w:rsid w:val="00DA73F3"/>
    <w:rsid w:val="00DB3207"/>
    <w:rsid w:val="00DB35E8"/>
    <w:rsid w:val="00DC155B"/>
    <w:rsid w:val="00DD6175"/>
    <w:rsid w:val="00DE169B"/>
    <w:rsid w:val="00DF32EE"/>
    <w:rsid w:val="00E00781"/>
    <w:rsid w:val="00E03D67"/>
    <w:rsid w:val="00E05F56"/>
    <w:rsid w:val="00E1023F"/>
    <w:rsid w:val="00E116A5"/>
    <w:rsid w:val="00E12E3D"/>
    <w:rsid w:val="00E15B67"/>
    <w:rsid w:val="00E20874"/>
    <w:rsid w:val="00E21C12"/>
    <w:rsid w:val="00E22800"/>
    <w:rsid w:val="00E31221"/>
    <w:rsid w:val="00E42558"/>
    <w:rsid w:val="00E426CD"/>
    <w:rsid w:val="00E43E01"/>
    <w:rsid w:val="00E45BB9"/>
    <w:rsid w:val="00E50980"/>
    <w:rsid w:val="00E520A5"/>
    <w:rsid w:val="00E56117"/>
    <w:rsid w:val="00E60D49"/>
    <w:rsid w:val="00E636E1"/>
    <w:rsid w:val="00E7408F"/>
    <w:rsid w:val="00E750EA"/>
    <w:rsid w:val="00E77667"/>
    <w:rsid w:val="00E82212"/>
    <w:rsid w:val="00E8438C"/>
    <w:rsid w:val="00E87495"/>
    <w:rsid w:val="00E905B2"/>
    <w:rsid w:val="00EA5949"/>
    <w:rsid w:val="00EB06E3"/>
    <w:rsid w:val="00EB347E"/>
    <w:rsid w:val="00EB40DF"/>
    <w:rsid w:val="00ED4137"/>
    <w:rsid w:val="00ED4446"/>
    <w:rsid w:val="00EE26AF"/>
    <w:rsid w:val="00EE3BF4"/>
    <w:rsid w:val="00EE5A8D"/>
    <w:rsid w:val="00EE717D"/>
    <w:rsid w:val="00EF3BBA"/>
    <w:rsid w:val="00EF46F7"/>
    <w:rsid w:val="00EF6D9B"/>
    <w:rsid w:val="00EF7D85"/>
    <w:rsid w:val="00F144CF"/>
    <w:rsid w:val="00F15D5C"/>
    <w:rsid w:val="00F16A27"/>
    <w:rsid w:val="00F243BE"/>
    <w:rsid w:val="00F25E79"/>
    <w:rsid w:val="00F27C39"/>
    <w:rsid w:val="00F30383"/>
    <w:rsid w:val="00F33EE1"/>
    <w:rsid w:val="00F37011"/>
    <w:rsid w:val="00F426FE"/>
    <w:rsid w:val="00F43895"/>
    <w:rsid w:val="00F5000D"/>
    <w:rsid w:val="00F54D6A"/>
    <w:rsid w:val="00F700B5"/>
    <w:rsid w:val="00F73717"/>
    <w:rsid w:val="00F804BE"/>
    <w:rsid w:val="00F868C5"/>
    <w:rsid w:val="00F86A55"/>
    <w:rsid w:val="00FA2BD0"/>
    <w:rsid w:val="00FA66C7"/>
    <w:rsid w:val="00FB5D37"/>
    <w:rsid w:val="00FB65B0"/>
    <w:rsid w:val="00FE664D"/>
    <w:rsid w:val="00FE72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ff980d"/>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w:eastAsia="Times New Roman" w:hAnsi="Courier"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51D"/>
    <w:pPr>
      <w:tabs>
        <w:tab w:val="left" w:pos="425"/>
        <w:tab w:val="left" w:pos="851"/>
        <w:tab w:val="left" w:pos="1276"/>
        <w:tab w:val="left" w:pos="1701"/>
        <w:tab w:val="left" w:pos="2126"/>
        <w:tab w:val="left" w:pos="2552"/>
      </w:tabs>
      <w:spacing w:after="100"/>
    </w:pPr>
    <w:rPr>
      <w:rFonts w:ascii="Arial" w:hAnsi="Arial"/>
      <w:sz w:val="22"/>
      <w:lang w:eastAsia="en-US"/>
    </w:rPr>
  </w:style>
  <w:style w:type="paragraph" w:styleId="Heading1">
    <w:name w:val="heading 1"/>
    <w:basedOn w:val="Normal"/>
    <w:next w:val="AWAbody"/>
    <w:link w:val="Heading1Char"/>
    <w:autoRedefine/>
    <w:uiPriority w:val="9"/>
    <w:qFormat/>
    <w:rsid w:val="00626BF1"/>
    <w:pPr>
      <w:keepNext/>
      <w:pageBreakBefore/>
      <w:tabs>
        <w:tab w:val="clear" w:pos="425"/>
        <w:tab w:val="clear" w:pos="851"/>
        <w:tab w:val="clear" w:pos="1276"/>
        <w:tab w:val="clear" w:pos="1701"/>
        <w:tab w:val="clear" w:pos="2126"/>
        <w:tab w:val="clear" w:pos="2552"/>
      </w:tabs>
      <w:spacing w:before="240" w:after="240"/>
      <w:outlineLvl w:val="0"/>
    </w:pPr>
    <w:rPr>
      <w:b/>
      <w:bCs/>
      <w:color w:val="FF9511"/>
      <w:kern w:val="28"/>
      <w:sz w:val="28"/>
      <w:szCs w:val="28"/>
    </w:rPr>
  </w:style>
  <w:style w:type="paragraph" w:styleId="Heading2">
    <w:name w:val="heading 2"/>
    <w:basedOn w:val="Normal"/>
    <w:next w:val="kStandardText"/>
    <w:link w:val="Heading2Char"/>
    <w:autoRedefine/>
    <w:qFormat/>
    <w:rsid w:val="00F25E79"/>
    <w:pPr>
      <w:keepNext/>
      <w:numPr>
        <w:ilvl w:val="1"/>
        <w:numId w:val="2"/>
      </w:numPr>
      <w:tabs>
        <w:tab w:val="clear" w:pos="425"/>
        <w:tab w:val="clear" w:pos="851"/>
        <w:tab w:val="clear" w:pos="1276"/>
        <w:tab w:val="clear" w:pos="1701"/>
        <w:tab w:val="clear" w:pos="2126"/>
        <w:tab w:val="clear" w:pos="2552"/>
      </w:tabs>
      <w:spacing w:before="240" w:after="120"/>
      <w:outlineLvl w:val="1"/>
    </w:pPr>
    <w:rPr>
      <w:b/>
      <w:color w:val="0019AA"/>
      <w:sz w:val="24"/>
    </w:rPr>
  </w:style>
  <w:style w:type="paragraph" w:styleId="Heading3">
    <w:name w:val="heading 3"/>
    <w:basedOn w:val="Normal"/>
    <w:next w:val="kStandardText"/>
    <w:link w:val="Heading3Char"/>
    <w:qFormat/>
    <w:rsid w:val="00140806"/>
    <w:pPr>
      <w:keepNext/>
      <w:numPr>
        <w:ilvl w:val="2"/>
        <w:numId w:val="2"/>
      </w:numPr>
      <w:tabs>
        <w:tab w:val="clear" w:pos="425"/>
        <w:tab w:val="clear" w:pos="851"/>
        <w:tab w:val="clear" w:pos="1276"/>
        <w:tab w:val="clear" w:pos="1701"/>
        <w:tab w:val="clear" w:pos="2126"/>
        <w:tab w:val="clear" w:pos="2552"/>
      </w:tabs>
      <w:spacing w:before="120" w:after="120"/>
      <w:outlineLvl w:val="2"/>
    </w:pPr>
    <w:rPr>
      <w:rFonts w:ascii="Times New Roman" w:hAnsi="Times New Roman"/>
      <w:b/>
      <w:color w:val="000000"/>
      <w:sz w:val="24"/>
    </w:rPr>
  </w:style>
  <w:style w:type="paragraph" w:styleId="Heading4">
    <w:name w:val="heading 4"/>
    <w:basedOn w:val="Normal"/>
    <w:next w:val="kStandardText"/>
    <w:link w:val="Heading4Char"/>
    <w:qFormat/>
    <w:rsid w:val="00140806"/>
    <w:pPr>
      <w:keepNext/>
      <w:numPr>
        <w:ilvl w:val="3"/>
        <w:numId w:val="2"/>
      </w:numPr>
      <w:tabs>
        <w:tab w:val="clear" w:pos="425"/>
        <w:tab w:val="clear" w:pos="851"/>
        <w:tab w:val="clear" w:pos="1276"/>
        <w:tab w:val="clear" w:pos="1701"/>
        <w:tab w:val="clear" w:pos="2126"/>
        <w:tab w:val="clear" w:pos="2552"/>
      </w:tabs>
      <w:spacing w:before="120" w:after="120"/>
      <w:outlineLvl w:val="3"/>
    </w:pPr>
    <w:rPr>
      <w:rFonts w:ascii="Times New Roman" w:hAnsi="Times New Roman"/>
      <w:b/>
      <w:color w:val="000000"/>
      <w:sz w:val="24"/>
    </w:rPr>
  </w:style>
  <w:style w:type="paragraph" w:styleId="Heading5">
    <w:name w:val="heading 5"/>
    <w:basedOn w:val="Normal"/>
    <w:next w:val="Normal"/>
    <w:link w:val="Heading5Char"/>
    <w:qFormat/>
    <w:rsid w:val="00140806"/>
    <w:pPr>
      <w:numPr>
        <w:ilvl w:val="4"/>
        <w:numId w:val="2"/>
      </w:numPr>
      <w:tabs>
        <w:tab w:val="clear" w:pos="425"/>
        <w:tab w:val="clear" w:pos="851"/>
        <w:tab w:val="clear" w:pos="1276"/>
        <w:tab w:val="clear" w:pos="1701"/>
        <w:tab w:val="clear" w:pos="2126"/>
        <w:tab w:val="clear" w:pos="2552"/>
      </w:tabs>
      <w:spacing w:before="240" w:after="60"/>
      <w:outlineLvl w:val="4"/>
    </w:pPr>
    <w:rPr>
      <w:color w:val="000000"/>
    </w:rPr>
  </w:style>
  <w:style w:type="paragraph" w:styleId="Heading6">
    <w:name w:val="heading 6"/>
    <w:basedOn w:val="Normal"/>
    <w:next w:val="Normal"/>
    <w:link w:val="Heading6Char"/>
    <w:qFormat/>
    <w:rsid w:val="00140806"/>
    <w:pPr>
      <w:numPr>
        <w:ilvl w:val="5"/>
        <w:numId w:val="2"/>
      </w:numPr>
      <w:tabs>
        <w:tab w:val="clear" w:pos="425"/>
        <w:tab w:val="clear" w:pos="851"/>
        <w:tab w:val="clear" w:pos="1276"/>
        <w:tab w:val="clear" w:pos="1701"/>
        <w:tab w:val="clear" w:pos="2126"/>
        <w:tab w:val="clear" w:pos="2552"/>
      </w:tabs>
      <w:spacing w:before="240" w:after="60"/>
      <w:outlineLvl w:val="5"/>
    </w:pPr>
    <w:rPr>
      <w:rFonts w:ascii="Times New Roman" w:hAnsi="Times New Roman"/>
      <w:i/>
      <w:color w:val="000000"/>
    </w:rPr>
  </w:style>
  <w:style w:type="paragraph" w:styleId="Heading7">
    <w:name w:val="heading 7"/>
    <w:basedOn w:val="Normal"/>
    <w:next w:val="Normal"/>
    <w:link w:val="Heading7Char"/>
    <w:qFormat/>
    <w:rsid w:val="00140806"/>
    <w:pPr>
      <w:numPr>
        <w:ilvl w:val="6"/>
        <w:numId w:val="2"/>
      </w:numPr>
      <w:tabs>
        <w:tab w:val="clear" w:pos="425"/>
        <w:tab w:val="clear" w:pos="851"/>
        <w:tab w:val="clear" w:pos="1276"/>
        <w:tab w:val="clear" w:pos="1701"/>
        <w:tab w:val="clear" w:pos="2126"/>
        <w:tab w:val="clear" w:pos="2552"/>
      </w:tabs>
      <w:spacing w:before="240" w:after="60"/>
      <w:outlineLvl w:val="6"/>
    </w:pPr>
    <w:rPr>
      <w:color w:val="000000"/>
    </w:rPr>
  </w:style>
  <w:style w:type="paragraph" w:styleId="Heading8">
    <w:name w:val="heading 8"/>
    <w:basedOn w:val="Normal"/>
    <w:next w:val="Normal"/>
    <w:link w:val="Heading8Char"/>
    <w:qFormat/>
    <w:rsid w:val="00140806"/>
    <w:pPr>
      <w:numPr>
        <w:ilvl w:val="7"/>
        <w:numId w:val="2"/>
      </w:numPr>
      <w:tabs>
        <w:tab w:val="clear" w:pos="425"/>
        <w:tab w:val="clear" w:pos="851"/>
        <w:tab w:val="clear" w:pos="1276"/>
        <w:tab w:val="clear" w:pos="1701"/>
        <w:tab w:val="clear" w:pos="2126"/>
        <w:tab w:val="clear" w:pos="2552"/>
      </w:tabs>
      <w:spacing w:before="240" w:after="60"/>
      <w:outlineLvl w:val="7"/>
    </w:pPr>
    <w:rPr>
      <w:i/>
      <w:color w:val="000000"/>
    </w:rPr>
  </w:style>
  <w:style w:type="paragraph" w:styleId="Heading9">
    <w:name w:val="heading 9"/>
    <w:basedOn w:val="Normal"/>
    <w:next w:val="Normal"/>
    <w:link w:val="Heading9Char"/>
    <w:qFormat/>
    <w:rsid w:val="00140806"/>
    <w:pPr>
      <w:numPr>
        <w:ilvl w:val="8"/>
        <w:numId w:val="2"/>
      </w:numPr>
      <w:tabs>
        <w:tab w:val="clear" w:pos="425"/>
        <w:tab w:val="clear" w:pos="851"/>
        <w:tab w:val="clear" w:pos="1276"/>
        <w:tab w:val="clear" w:pos="1701"/>
        <w:tab w:val="clear" w:pos="2126"/>
        <w:tab w:val="clear" w:pos="2552"/>
      </w:tabs>
      <w:spacing w:before="240" w:after="60"/>
      <w:outlineLvl w:val="8"/>
    </w:pPr>
    <w:rPr>
      <w:b/>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WAbody">
    <w:name w:val="AWA body"/>
    <w:basedOn w:val="Normal"/>
    <w:autoRedefine/>
    <w:qFormat/>
    <w:rsid w:val="00BF7628"/>
    <w:pPr>
      <w:tabs>
        <w:tab w:val="left" w:pos="7513"/>
      </w:tabs>
      <w:spacing w:after="0"/>
    </w:pPr>
    <w:rPr>
      <w:rFonts w:eastAsia="ヒラギノ角ゴ Pro W3" w:cs="Arial"/>
      <w:color w:val="000000"/>
      <w:szCs w:val="24"/>
    </w:rPr>
  </w:style>
  <w:style w:type="character" w:customStyle="1" w:styleId="Heading1Char">
    <w:name w:val="Heading 1 Char"/>
    <w:link w:val="Heading1"/>
    <w:uiPriority w:val="9"/>
    <w:rsid w:val="00626BF1"/>
    <w:rPr>
      <w:rFonts w:ascii="Trebuchet MS" w:hAnsi="Trebuchet MS"/>
      <w:b/>
      <w:bCs/>
      <w:color w:val="FF9511"/>
      <w:kern w:val="28"/>
      <w:sz w:val="28"/>
      <w:szCs w:val="28"/>
      <w:lang w:eastAsia="en-US"/>
    </w:rPr>
  </w:style>
  <w:style w:type="paragraph" w:customStyle="1" w:styleId="kStandardText">
    <w:name w:val="kStandard Text"/>
    <w:basedOn w:val="Normal"/>
    <w:link w:val="kStandardTextChar"/>
    <w:rsid w:val="004E7C65"/>
    <w:pPr>
      <w:tabs>
        <w:tab w:val="clear" w:pos="425"/>
        <w:tab w:val="clear" w:pos="851"/>
        <w:tab w:val="clear" w:pos="1276"/>
        <w:tab w:val="clear" w:pos="1701"/>
        <w:tab w:val="clear" w:pos="2126"/>
        <w:tab w:val="clear" w:pos="2552"/>
      </w:tabs>
      <w:spacing w:before="120" w:after="120"/>
    </w:pPr>
    <w:rPr>
      <w:rFonts w:ascii="Times New Roman" w:hAnsi="Times New Roman"/>
      <w:sz w:val="24"/>
    </w:rPr>
  </w:style>
  <w:style w:type="character" w:customStyle="1" w:styleId="kStandardTextChar">
    <w:name w:val="kStandard Text Char"/>
    <w:link w:val="kStandardText"/>
    <w:rsid w:val="004E7C65"/>
    <w:rPr>
      <w:rFonts w:ascii="Times New Roman" w:hAnsi="Times New Roman"/>
      <w:sz w:val="24"/>
    </w:rPr>
  </w:style>
  <w:style w:type="character" w:customStyle="1" w:styleId="Heading2Char">
    <w:name w:val="Heading 2 Char"/>
    <w:link w:val="Heading2"/>
    <w:rsid w:val="00F25E79"/>
    <w:rPr>
      <w:rFonts w:ascii="Arial" w:hAnsi="Arial"/>
      <w:b/>
      <w:color w:val="0019AA"/>
      <w:sz w:val="24"/>
    </w:rPr>
  </w:style>
  <w:style w:type="character" w:customStyle="1" w:styleId="Heading3Char">
    <w:name w:val="Heading 3 Char"/>
    <w:link w:val="Heading3"/>
    <w:rsid w:val="00140806"/>
    <w:rPr>
      <w:rFonts w:ascii="Times New Roman" w:hAnsi="Times New Roman"/>
      <w:b/>
      <w:color w:val="000000"/>
      <w:sz w:val="24"/>
    </w:rPr>
  </w:style>
  <w:style w:type="character" w:customStyle="1" w:styleId="Heading4Char">
    <w:name w:val="Heading 4 Char"/>
    <w:link w:val="Heading4"/>
    <w:rsid w:val="00140806"/>
    <w:rPr>
      <w:rFonts w:ascii="Times New Roman" w:hAnsi="Times New Roman"/>
      <w:b/>
      <w:color w:val="000000"/>
      <w:sz w:val="24"/>
    </w:rPr>
  </w:style>
  <w:style w:type="character" w:customStyle="1" w:styleId="Heading5Char">
    <w:name w:val="Heading 5 Char"/>
    <w:link w:val="Heading5"/>
    <w:rsid w:val="00140806"/>
    <w:rPr>
      <w:rFonts w:ascii="Arial" w:hAnsi="Arial"/>
      <w:color w:val="000000"/>
      <w:sz w:val="22"/>
    </w:rPr>
  </w:style>
  <w:style w:type="character" w:customStyle="1" w:styleId="Heading6Char">
    <w:name w:val="Heading 6 Char"/>
    <w:link w:val="Heading6"/>
    <w:rsid w:val="00140806"/>
    <w:rPr>
      <w:rFonts w:ascii="Times New Roman" w:hAnsi="Times New Roman"/>
      <w:i/>
      <w:color w:val="000000"/>
      <w:sz w:val="22"/>
    </w:rPr>
  </w:style>
  <w:style w:type="character" w:customStyle="1" w:styleId="Heading7Char">
    <w:name w:val="Heading 7 Char"/>
    <w:link w:val="Heading7"/>
    <w:rsid w:val="00140806"/>
    <w:rPr>
      <w:rFonts w:ascii="Arial" w:hAnsi="Arial"/>
      <w:color w:val="000000"/>
      <w:sz w:val="22"/>
    </w:rPr>
  </w:style>
  <w:style w:type="character" w:customStyle="1" w:styleId="Heading8Char">
    <w:name w:val="Heading 8 Char"/>
    <w:link w:val="Heading8"/>
    <w:rsid w:val="00140806"/>
    <w:rPr>
      <w:rFonts w:ascii="Arial" w:hAnsi="Arial"/>
      <w:i/>
      <w:color w:val="000000"/>
      <w:sz w:val="22"/>
    </w:rPr>
  </w:style>
  <w:style w:type="character" w:customStyle="1" w:styleId="Heading9Char">
    <w:name w:val="Heading 9 Char"/>
    <w:link w:val="Heading9"/>
    <w:rsid w:val="00140806"/>
    <w:rPr>
      <w:rFonts w:ascii="Arial" w:hAnsi="Arial"/>
      <w:b/>
      <w:i/>
      <w:color w:val="000000"/>
      <w:sz w:val="18"/>
    </w:rPr>
  </w:style>
  <w:style w:type="paragraph" w:styleId="Header">
    <w:name w:val="header"/>
    <w:basedOn w:val="Normal"/>
    <w:link w:val="HeaderChar"/>
    <w:uiPriority w:val="99"/>
    <w:rsid w:val="00AF42DC"/>
    <w:pPr>
      <w:tabs>
        <w:tab w:val="clear" w:pos="425"/>
        <w:tab w:val="clear" w:pos="851"/>
        <w:tab w:val="clear" w:pos="1276"/>
        <w:tab w:val="clear" w:pos="1701"/>
        <w:tab w:val="clear" w:pos="2126"/>
        <w:tab w:val="clear" w:pos="2552"/>
        <w:tab w:val="center" w:pos="4320"/>
        <w:tab w:val="right" w:pos="8640"/>
      </w:tabs>
    </w:pPr>
  </w:style>
  <w:style w:type="character" w:customStyle="1" w:styleId="HeaderChar">
    <w:name w:val="Header Char"/>
    <w:link w:val="Header"/>
    <w:uiPriority w:val="99"/>
    <w:rsid w:val="00C8073A"/>
    <w:rPr>
      <w:rFonts w:ascii="Trebuchet MS" w:hAnsi="Trebuchet MS"/>
      <w:lang w:eastAsia="en-US"/>
    </w:rPr>
  </w:style>
  <w:style w:type="paragraph" w:customStyle="1" w:styleId="AWAHead1No">
    <w:name w:val="AWA Head1 No"/>
    <w:basedOn w:val="Normal"/>
    <w:next w:val="AWAbody"/>
    <w:link w:val="AWAHead1NoChar"/>
    <w:qFormat/>
    <w:rsid w:val="00E05F56"/>
    <w:pPr>
      <w:pageBreakBefore/>
      <w:numPr>
        <w:numId w:val="7"/>
      </w:numPr>
      <w:tabs>
        <w:tab w:val="clear" w:pos="425"/>
      </w:tabs>
      <w:spacing w:before="100" w:after="300"/>
    </w:pPr>
    <w:rPr>
      <w:b/>
      <w:color w:val="FF9511"/>
      <w:sz w:val="28"/>
    </w:rPr>
  </w:style>
  <w:style w:type="character" w:customStyle="1" w:styleId="AWAHead1NoChar">
    <w:name w:val="AWA Head1 No Char"/>
    <w:link w:val="AWAHead1No"/>
    <w:rsid w:val="00E05F56"/>
    <w:rPr>
      <w:rFonts w:ascii="Arial" w:hAnsi="Arial"/>
      <w:b/>
      <w:color w:val="FF9511"/>
      <w:sz w:val="28"/>
    </w:rPr>
  </w:style>
  <w:style w:type="paragraph" w:styleId="Footer">
    <w:name w:val="footer"/>
    <w:basedOn w:val="Normal"/>
    <w:rsid w:val="00AF42DC"/>
    <w:pPr>
      <w:tabs>
        <w:tab w:val="center" w:pos="4320"/>
        <w:tab w:val="right" w:pos="8640"/>
      </w:tabs>
    </w:pPr>
  </w:style>
  <w:style w:type="character" w:styleId="Hyperlink">
    <w:name w:val="Hyperlink"/>
    <w:rsid w:val="00AF42DC"/>
    <w:rPr>
      <w:rFonts w:ascii="Arial" w:hAnsi="Arial"/>
      <w:color w:val="000000"/>
      <w:u w:val="single"/>
    </w:rPr>
  </w:style>
  <w:style w:type="paragraph" w:customStyle="1" w:styleId="AWABullets">
    <w:name w:val="AWA Bullets"/>
    <w:basedOn w:val="Normal"/>
    <w:qFormat/>
    <w:rsid w:val="00874AB6"/>
    <w:pPr>
      <w:numPr>
        <w:numId w:val="1"/>
      </w:numPr>
      <w:tabs>
        <w:tab w:val="left" w:pos="7513"/>
      </w:tabs>
      <w:spacing w:after="200"/>
      <w:ind w:left="850"/>
    </w:pPr>
  </w:style>
  <w:style w:type="paragraph" w:styleId="TOC1">
    <w:name w:val="toc 1"/>
    <w:aliases w:val="AWA TOC 1"/>
    <w:basedOn w:val="Normal"/>
    <w:next w:val="Normal"/>
    <w:uiPriority w:val="39"/>
    <w:rsid w:val="009F3298"/>
    <w:pPr>
      <w:tabs>
        <w:tab w:val="clear" w:pos="425"/>
        <w:tab w:val="clear" w:pos="1276"/>
        <w:tab w:val="clear" w:pos="1701"/>
        <w:tab w:val="clear" w:pos="2126"/>
        <w:tab w:val="clear" w:pos="2552"/>
        <w:tab w:val="right" w:leader="dot" w:pos="8789"/>
      </w:tabs>
      <w:spacing w:before="240" w:after="0"/>
    </w:pPr>
    <w:rPr>
      <w:b/>
      <w:caps/>
      <w:sz w:val="24"/>
    </w:rPr>
  </w:style>
  <w:style w:type="paragraph" w:customStyle="1" w:styleId="RepTitle">
    <w:name w:val="RepTitle"/>
    <w:basedOn w:val="Normal"/>
    <w:rsid w:val="004E7C65"/>
    <w:pPr>
      <w:pBdr>
        <w:top w:val="single" w:sz="6" w:space="1" w:color="auto"/>
        <w:left w:val="single" w:sz="6" w:space="1" w:color="auto"/>
        <w:bottom w:val="single" w:sz="6" w:space="1" w:color="auto"/>
        <w:right w:val="single" w:sz="6" w:space="1" w:color="auto"/>
      </w:pBdr>
      <w:shd w:val="pct20" w:color="auto" w:fill="FFFFFF"/>
      <w:tabs>
        <w:tab w:val="clear" w:pos="425"/>
        <w:tab w:val="clear" w:pos="851"/>
        <w:tab w:val="clear" w:pos="1276"/>
        <w:tab w:val="clear" w:pos="1701"/>
        <w:tab w:val="clear" w:pos="2126"/>
        <w:tab w:val="clear" w:pos="2552"/>
      </w:tabs>
      <w:spacing w:before="240" w:after="240"/>
      <w:jc w:val="center"/>
    </w:pPr>
    <w:rPr>
      <w:rFonts w:ascii="Times New Roman" w:hAnsi="Times New Roman"/>
      <w:b/>
      <w:smallCaps/>
      <w:color w:val="000000"/>
      <w:sz w:val="32"/>
    </w:rPr>
  </w:style>
  <w:style w:type="paragraph" w:styleId="TOC2">
    <w:name w:val="toc 2"/>
    <w:aliases w:val="AWA TOC 2"/>
    <w:basedOn w:val="Normal"/>
    <w:next w:val="Normal"/>
    <w:uiPriority w:val="39"/>
    <w:rsid w:val="00874AB6"/>
    <w:pPr>
      <w:tabs>
        <w:tab w:val="clear" w:pos="425"/>
        <w:tab w:val="clear" w:pos="851"/>
        <w:tab w:val="clear" w:pos="1276"/>
        <w:tab w:val="clear" w:pos="1701"/>
        <w:tab w:val="clear" w:pos="2126"/>
        <w:tab w:val="clear" w:pos="2552"/>
        <w:tab w:val="left" w:pos="992"/>
        <w:tab w:val="right" w:leader="dot" w:pos="8789"/>
      </w:tabs>
      <w:spacing w:before="120" w:after="0"/>
      <w:ind w:left="202"/>
    </w:pPr>
  </w:style>
  <w:style w:type="paragraph" w:customStyle="1" w:styleId="kBulletText">
    <w:name w:val="kBullet Text"/>
    <w:basedOn w:val="Normal"/>
    <w:autoRedefine/>
    <w:rsid w:val="00456D3B"/>
    <w:pPr>
      <w:numPr>
        <w:numId w:val="3"/>
      </w:numPr>
      <w:tabs>
        <w:tab w:val="clear" w:pos="425"/>
        <w:tab w:val="clear" w:pos="792"/>
        <w:tab w:val="clear" w:pos="851"/>
        <w:tab w:val="clear" w:pos="1276"/>
        <w:tab w:val="clear" w:pos="1701"/>
        <w:tab w:val="clear" w:pos="2126"/>
        <w:tab w:val="clear" w:pos="2552"/>
        <w:tab w:val="num" w:pos="426"/>
      </w:tabs>
      <w:spacing w:before="120" w:after="60"/>
      <w:ind w:left="709" w:hanging="278"/>
    </w:pPr>
    <w:rPr>
      <w:rFonts w:ascii="Times New Roman" w:hAnsi="Times New Roman"/>
      <w:sz w:val="24"/>
    </w:rPr>
  </w:style>
  <w:style w:type="paragraph" w:customStyle="1" w:styleId="kNumberedText">
    <w:name w:val="kNumbered Text"/>
    <w:basedOn w:val="Normal"/>
    <w:autoRedefine/>
    <w:rsid w:val="00456D3B"/>
    <w:pPr>
      <w:numPr>
        <w:numId w:val="4"/>
      </w:numPr>
      <w:tabs>
        <w:tab w:val="clear" w:pos="425"/>
        <w:tab w:val="clear" w:pos="851"/>
        <w:tab w:val="clear" w:pos="1276"/>
        <w:tab w:val="clear" w:pos="1701"/>
        <w:tab w:val="clear" w:pos="2126"/>
        <w:tab w:val="clear" w:pos="2552"/>
      </w:tabs>
      <w:spacing w:before="120" w:after="120"/>
    </w:pPr>
    <w:rPr>
      <w:rFonts w:ascii="Times New Roman" w:hAnsi="Times New Roman"/>
      <w:sz w:val="24"/>
    </w:rPr>
  </w:style>
  <w:style w:type="paragraph" w:customStyle="1" w:styleId="kTableText">
    <w:name w:val="kTable Text"/>
    <w:basedOn w:val="Normal"/>
    <w:rsid w:val="004E7C65"/>
    <w:pPr>
      <w:tabs>
        <w:tab w:val="clear" w:pos="425"/>
        <w:tab w:val="clear" w:pos="851"/>
        <w:tab w:val="clear" w:pos="1276"/>
        <w:tab w:val="clear" w:pos="1701"/>
        <w:tab w:val="clear" w:pos="2126"/>
        <w:tab w:val="clear" w:pos="2552"/>
      </w:tabs>
      <w:spacing w:before="60" w:after="60"/>
    </w:pPr>
    <w:rPr>
      <w:rFonts w:ascii="Times New Roman" w:hAnsi="Times New Roman"/>
      <w:color w:val="000000"/>
      <w:sz w:val="24"/>
    </w:rPr>
  </w:style>
  <w:style w:type="paragraph" w:customStyle="1" w:styleId="TOCHeading1">
    <w:name w:val="TOC Heading1"/>
    <w:basedOn w:val="Normal"/>
    <w:rsid w:val="004E7C65"/>
    <w:pPr>
      <w:pageBreakBefore/>
      <w:tabs>
        <w:tab w:val="clear" w:pos="425"/>
        <w:tab w:val="clear" w:pos="851"/>
        <w:tab w:val="clear" w:pos="1276"/>
        <w:tab w:val="clear" w:pos="1701"/>
        <w:tab w:val="clear" w:pos="2126"/>
        <w:tab w:val="clear" w:pos="2552"/>
      </w:tabs>
      <w:spacing w:before="120" w:after="240"/>
      <w:jc w:val="center"/>
    </w:pPr>
    <w:rPr>
      <w:rFonts w:ascii="Times New Roman" w:hAnsi="Times New Roman"/>
      <w:b/>
      <w:color w:val="000000"/>
      <w:sz w:val="28"/>
    </w:rPr>
  </w:style>
  <w:style w:type="paragraph" w:customStyle="1" w:styleId="kTableText10">
    <w:name w:val="kTable Text 10"/>
    <w:basedOn w:val="Normal"/>
    <w:rsid w:val="004E7C65"/>
    <w:pPr>
      <w:tabs>
        <w:tab w:val="clear" w:pos="425"/>
        <w:tab w:val="clear" w:pos="851"/>
        <w:tab w:val="clear" w:pos="1276"/>
        <w:tab w:val="clear" w:pos="1701"/>
        <w:tab w:val="clear" w:pos="2126"/>
        <w:tab w:val="clear" w:pos="2552"/>
      </w:tabs>
      <w:spacing w:before="60" w:after="60"/>
    </w:pPr>
    <w:rPr>
      <w:rFonts w:ascii="Times New Roman" w:hAnsi="Times New Roman"/>
    </w:rPr>
  </w:style>
  <w:style w:type="paragraph" w:customStyle="1" w:styleId="roFooter">
    <w:name w:val="roFooter"/>
    <w:basedOn w:val="Footer"/>
    <w:rsid w:val="004E7C65"/>
    <w:pPr>
      <w:tabs>
        <w:tab w:val="clear" w:pos="425"/>
        <w:tab w:val="clear" w:pos="851"/>
        <w:tab w:val="clear" w:pos="1276"/>
        <w:tab w:val="clear" w:pos="1701"/>
        <w:tab w:val="clear" w:pos="2126"/>
        <w:tab w:val="clear" w:pos="2552"/>
        <w:tab w:val="clear" w:pos="4320"/>
        <w:tab w:val="clear" w:pos="8640"/>
        <w:tab w:val="center" w:pos="4479"/>
        <w:tab w:val="right" w:pos="8959"/>
      </w:tabs>
      <w:spacing w:before="2160" w:after="0"/>
      <w:ind w:left="-567" w:right="-567"/>
      <w:jc w:val="center"/>
    </w:pPr>
    <w:rPr>
      <w:rFonts w:ascii="Times New Roman" w:hAnsi="Times New Roman"/>
      <w:sz w:val="14"/>
    </w:rPr>
  </w:style>
  <w:style w:type="paragraph" w:styleId="BalloonText">
    <w:name w:val="Balloon Text"/>
    <w:basedOn w:val="Normal"/>
    <w:link w:val="BalloonTextChar"/>
    <w:uiPriority w:val="99"/>
    <w:semiHidden/>
    <w:unhideWhenUsed/>
    <w:rsid w:val="00C8073A"/>
    <w:pPr>
      <w:spacing w:after="0"/>
    </w:pPr>
    <w:rPr>
      <w:rFonts w:ascii="Tahoma" w:hAnsi="Tahoma" w:cs="Tahoma"/>
      <w:sz w:val="16"/>
      <w:szCs w:val="16"/>
    </w:rPr>
  </w:style>
  <w:style w:type="character" w:customStyle="1" w:styleId="BalloonTextChar">
    <w:name w:val="Balloon Text Char"/>
    <w:link w:val="BalloonText"/>
    <w:uiPriority w:val="99"/>
    <w:semiHidden/>
    <w:rsid w:val="00C8073A"/>
    <w:rPr>
      <w:rFonts w:ascii="Tahoma" w:hAnsi="Tahoma" w:cs="Tahoma"/>
      <w:sz w:val="16"/>
      <w:szCs w:val="16"/>
      <w:lang w:eastAsia="en-US"/>
    </w:rPr>
  </w:style>
  <w:style w:type="paragraph" w:customStyle="1" w:styleId="AppendixATop">
    <w:name w:val="Appendix A (Top)"/>
    <w:basedOn w:val="Normal"/>
    <w:next w:val="Normal"/>
    <w:rsid w:val="00E56117"/>
    <w:pPr>
      <w:keepNext/>
      <w:pageBreakBefore/>
      <w:numPr>
        <w:numId w:val="5"/>
      </w:numPr>
      <w:pBdr>
        <w:top w:val="single" w:sz="6" w:space="1" w:color="auto" w:shadow="1"/>
        <w:left w:val="single" w:sz="6" w:space="1" w:color="auto" w:shadow="1"/>
        <w:bottom w:val="single" w:sz="6" w:space="1" w:color="auto" w:shadow="1"/>
        <w:right w:val="single" w:sz="6" w:space="1" w:color="auto" w:shadow="1"/>
      </w:pBdr>
      <w:shd w:val="pct20" w:color="auto" w:fill="auto"/>
      <w:tabs>
        <w:tab w:val="clear" w:pos="425"/>
        <w:tab w:val="clear" w:pos="851"/>
        <w:tab w:val="clear" w:pos="1276"/>
        <w:tab w:val="clear" w:pos="1701"/>
        <w:tab w:val="clear" w:pos="2126"/>
        <w:tab w:val="clear" w:pos="2552"/>
      </w:tabs>
      <w:spacing w:before="120" w:after="120"/>
    </w:pPr>
    <w:rPr>
      <w:rFonts w:ascii="Times New Roman" w:hAnsi="Times New Roman"/>
      <w:b/>
      <w:smallCaps/>
      <w:kern w:val="28"/>
      <w:sz w:val="28"/>
    </w:rPr>
  </w:style>
  <w:style w:type="paragraph" w:customStyle="1" w:styleId="AppendixA1">
    <w:name w:val="Appendix A1"/>
    <w:basedOn w:val="Normal"/>
    <w:next w:val="Normal"/>
    <w:rsid w:val="00E56117"/>
    <w:pPr>
      <w:numPr>
        <w:ilvl w:val="1"/>
        <w:numId w:val="5"/>
      </w:numPr>
      <w:tabs>
        <w:tab w:val="clear" w:pos="425"/>
        <w:tab w:val="clear" w:pos="851"/>
        <w:tab w:val="clear" w:pos="1276"/>
        <w:tab w:val="clear" w:pos="1701"/>
        <w:tab w:val="clear" w:pos="2126"/>
        <w:tab w:val="clear" w:pos="2552"/>
      </w:tabs>
      <w:spacing w:after="0"/>
    </w:pPr>
    <w:rPr>
      <w:rFonts w:ascii="Times New Roman" w:hAnsi="Times New Roman"/>
      <w:sz w:val="24"/>
    </w:rPr>
  </w:style>
  <w:style w:type="paragraph" w:styleId="TOC3">
    <w:name w:val="toc 3"/>
    <w:basedOn w:val="Normal"/>
    <w:next w:val="Normal"/>
    <w:autoRedefine/>
    <w:uiPriority w:val="39"/>
    <w:unhideWhenUsed/>
    <w:rsid w:val="00F33EE1"/>
    <w:pPr>
      <w:tabs>
        <w:tab w:val="clear" w:pos="425"/>
        <w:tab w:val="clear" w:pos="851"/>
        <w:tab w:val="clear" w:pos="1276"/>
        <w:tab w:val="clear" w:pos="1701"/>
        <w:tab w:val="clear" w:pos="2126"/>
        <w:tab w:val="clear" w:pos="2552"/>
      </w:tabs>
      <w:ind w:left="400"/>
    </w:pPr>
  </w:style>
  <w:style w:type="paragraph" w:customStyle="1" w:styleId="AWAHead1">
    <w:name w:val="AWA Head1"/>
    <w:basedOn w:val="AWAHead1No"/>
    <w:qFormat/>
    <w:rsid w:val="00426EE6"/>
    <w:pPr>
      <w:pageBreakBefore w:val="0"/>
      <w:numPr>
        <w:numId w:val="0"/>
      </w:numPr>
    </w:pPr>
    <w:rPr>
      <w:color w:val="FC910F"/>
      <w:szCs w:val="52"/>
    </w:rPr>
  </w:style>
  <w:style w:type="paragraph" w:styleId="TOC4">
    <w:name w:val="toc 4"/>
    <w:basedOn w:val="Normal"/>
    <w:next w:val="Normal"/>
    <w:autoRedefine/>
    <w:uiPriority w:val="39"/>
    <w:unhideWhenUsed/>
    <w:rsid w:val="00F33EE1"/>
    <w:pPr>
      <w:tabs>
        <w:tab w:val="clear" w:pos="425"/>
        <w:tab w:val="clear" w:pos="851"/>
        <w:tab w:val="clear" w:pos="1276"/>
        <w:tab w:val="clear" w:pos="1701"/>
        <w:tab w:val="clear" w:pos="2126"/>
        <w:tab w:val="clear" w:pos="2552"/>
      </w:tabs>
      <w:ind w:left="600"/>
    </w:pPr>
  </w:style>
  <w:style w:type="paragraph" w:styleId="TOC5">
    <w:name w:val="toc 5"/>
    <w:basedOn w:val="Normal"/>
    <w:next w:val="Normal"/>
    <w:autoRedefine/>
    <w:uiPriority w:val="39"/>
    <w:unhideWhenUsed/>
    <w:rsid w:val="00F33EE1"/>
    <w:pPr>
      <w:tabs>
        <w:tab w:val="clear" w:pos="425"/>
        <w:tab w:val="clear" w:pos="851"/>
        <w:tab w:val="clear" w:pos="1276"/>
        <w:tab w:val="clear" w:pos="1701"/>
        <w:tab w:val="clear" w:pos="2126"/>
        <w:tab w:val="clear" w:pos="2552"/>
      </w:tabs>
      <w:ind w:left="800"/>
    </w:pPr>
  </w:style>
  <w:style w:type="paragraph" w:styleId="TOC6">
    <w:name w:val="toc 6"/>
    <w:basedOn w:val="Normal"/>
    <w:next w:val="Normal"/>
    <w:autoRedefine/>
    <w:uiPriority w:val="39"/>
    <w:unhideWhenUsed/>
    <w:rsid w:val="00F33EE1"/>
    <w:pPr>
      <w:tabs>
        <w:tab w:val="clear" w:pos="425"/>
        <w:tab w:val="clear" w:pos="851"/>
        <w:tab w:val="clear" w:pos="1276"/>
        <w:tab w:val="clear" w:pos="1701"/>
        <w:tab w:val="clear" w:pos="2126"/>
        <w:tab w:val="clear" w:pos="2552"/>
      </w:tabs>
      <w:ind w:left="1000"/>
    </w:pPr>
  </w:style>
  <w:style w:type="paragraph" w:styleId="TOC7">
    <w:name w:val="toc 7"/>
    <w:basedOn w:val="Normal"/>
    <w:next w:val="Normal"/>
    <w:autoRedefine/>
    <w:uiPriority w:val="39"/>
    <w:unhideWhenUsed/>
    <w:rsid w:val="00F33EE1"/>
    <w:pPr>
      <w:tabs>
        <w:tab w:val="clear" w:pos="425"/>
        <w:tab w:val="clear" w:pos="851"/>
        <w:tab w:val="clear" w:pos="1276"/>
        <w:tab w:val="clear" w:pos="1701"/>
        <w:tab w:val="clear" w:pos="2126"/>
        <w:tab w:val="clear" w:pos="2552"/>
      </w:tabs>
      <w:ind w:left="1200"/>
    </w:pPr>
  </w:style>
  <w:style w:type="paragraph" w:styleId="TOC8">
    <w:name w:val="toc 8"/>
    <w:basedOn w:val="Normal"/>
    <w:next w:val="Normal"/>
    <w:autoRedefine/>
    <w:uiPriority w:val="39"/>
    <w:unhideWhenUsed/>
    <w:rsid w:val="00F33EE1"/>
    <w:pPr>
      <w:tabs>
        <w:tab w:val="clear" w:pos="425"/>
        <w:tab w:val="clear" w:pos="851"/>
        <w:tab w:val="clear" w:pos="1276"/>
        <w:tab w:val="clear" w:pos="1701"/>
        <w:tab w:val="clear" w:pos="2126"/>
        <w:tab w:val="clear" w:pos="2552"/>
      </w:tabs>
      <w:ind w:left="1400"/>
    </w:pPr>
  </w:style>
  <w:style w:type="paragraph" w:styleId="TOC9">
    <w:name w:val="toc 9"/>
    <w:basedOn w:val="Normal"/>
    <w:next w:val="Normal"/>
    <w:autoRedefine/>
    <w:uiPriority w:val="39"/>
    <w:unhideWhenUsed/>
    <w:rsid w:val="00F33EE1"/>
    <w:pPr>
      <w:tabs>
        <w:tab w:val="clear" w:pos="425"/>
        <w:tab w:val="clear" w:pos="851"/>
        <w:tab w:val="clear" w:pos="1276"/>
        <w:tab w:val="clear" w:pos="1701"/>
        <w:tab w:val="clear" w:pos="2126"/>
        <w:tab w:val="clear" w:pos="2552"/>
      </w:tabs>
      <w:ind w:left="1600"/>
    </w:pPr>
  </w:style>
  <w:style w:type="paragraph" w:customStyle="1" w:styleId="AWAHead2No">
    <w:name w:val="AWA Head2 No"/>
    <w:basedOn w:val="AWAHead1No"/>
    <w:next w:val="AWAbody"/>
    <w:link w:val="AWAHead2NoChar"/>
    <w:qFormat/>
    <w:rsid w:val="00304045"/>
    <w:pPr>
      <w:keepNext/>
      <w:pageBreakBefore w:val="0"/>
      <w:numPr>
        <w:ilvl w:val="1"/>
      </w:numPr>
      <w:tabs>
        <w:tab w:val="clear" w:pos="1276"/>
        <w:tab w:val="left" w:pos="-142"/>
        <w:tab w:val="left" w:pos="0"/>
      </w:tabs>
      <w:spacing w:before="500"/>
      <w:outlineLvl w:val="1"/>
    </w:pPr>
    <w:rPr>
      <w:color w:val="0019AA"/>
      <w:sz w:val="24"/>
    </w:rPr>
  </w:style>
  <w:style w:type="character" w:customStyle="1" w:styleId="AWAHead2NoChar">
    <w:name w:val="AWA Head2 No Char"/>
    <w:link w:val="AWAHead2No"/>
    <w:rsid w:val="00304045"/>
    <w:rPr>
      <w:rFonts w:ascii="Arial" w:hAnsi="Arial"/>
      <w:b/>
      <w:color w:val="0019AA"/>
      <w:sz w:val="24"/>
    </w:rPr>
  </w:style>
  <w:style w:type="paragraph" w:customStyle="1" w:styleId="AWAHead3No">
    <w:name w:val="AWA Head3 No"/>
    <w:basedOn w:val="AWAHead2No"/>
    <w:next w:val="AWAbody"/>
    <w:autoRedefine/>
    <w:qFormat/>
    <w:rsid w:val="00EE26AF"/>
    <w:pPr>
      <w:numPr>
        <w:ilvl w:val="0"/>
        <w:numId w:val="0"/>
      </w:numPr>
      <w:spacing w:before="300"/>
      <w:outlineLvl w:val="2"/>
    </w:pPr>
    <w:rPr>
      <w:rFonts w:ascii="Arial Bold" w:hAnsi="Arial Bold"/>
      <w:color w:val="auto"/>
    </w:rPr>
  </w:style>
  <w:style w:type="table" w:styleId="TableGrid">
    <w:name w:val="Table Grid"/>
    <w:basedOn w:val="TableNormal"/>
    <w:uiPriority w:val="59"/>
    <w:rsid w:val="00E43E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Grid2-Accent11">
    <w:name w:val="Medium Grid 2 - Accent 11"/>
    <w:uiPriority w:val="1"/>
    <w:rsid w:val="00140806"/>
    <w:pPr>
      <w:tabs>
        <w:tab w:val="left" w:pos="425"/>
        <w:tab w:val="left" w:pos="851"/>
        <w:tab w:val="left" w:pos="1276"/>
        <w:tab w:val="left" w:pos="1701"/>
        <w:tab w:val="left" w:pos="2126"/>
        <w:tab w:val="left" w:pos="2552"/>
      </w:tabs>
    </w:pPr>
    <w:rPr>
      <w:rFonts w:ascii="Arial" w:hAnsi="Arial"/>
      <w:lang w:eastAsia="en-US"/>
    </w:rPr>
  </w:style>
  <w:style w:type="paragraph" w:styleId="Title">
    <w:name w:val="Title"/>
    <w:basedOn w:val="Normal"/>
    <w:next w:val="Normal"/>
    <w:link w:val="TitleChar"/>
    <w:uiPriority w:val="10"/>
    <w:qFormat/>
    <w:rsid w:val="00140806"/>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uiPriority w:val="10"/>
    <w:rsid w:val="00140806"/>
    <w:rPr>
      <w:rFonts w:ascii="Calibri" w:eastAsia="MS Gothic" w:hAnsi="Calibri" w:cs="Times New Roman"/>
      <w:b/>
      <w:bCs/>
      <w:kern w:val="28"/>
      <w:sz w:val="32"/>
      <w:szCs w:val="32"/>
    </w:rPr>
  </w:style>
  <w:style w:type="paragraph" w:styleId="Subtitle">
    <w:name w:val="Subtitle"/>
    <w:basedOn w:val="Normal"/>
    <w:next w:val="Normal"/>
    <w:link w:val="SubtitleChar"/>
    <w:uiPriority w:val="11"/>
    <w:qFormat/>
    <w:rsid w:val="00140806"/>
    <w:pPr>
      <w:spacing w:after="60"/>
      <w:jc w:val="center"/>
      <w:outlineLvl w:val="1"/>
    </w:pPr>
    <w:rPr>
      <w:rFonts w:ascii="Calibri" w:eastAsia="MS Gothic" w:hAnsi="Calibri"/>
      <w:sz w:val="24"/>
      <w:szCs w:val="24"/>
    </w:rPr>
  </w:style>
  <w:style w:type="character" w:customStyle="1" w:styleId="SubtitleChar">
    <w:name w:val="Subtitle Char"/>
    <w:link w:val="Subtitle"/>
    <w:uiPriority w:val="11"/>
    <w:rsid w:val="00140806"/>
    <w:rPr>
      <w:rFonts w:ascii="Calibri" w:eastAsia="MS Gothic" w:hAnsi="Calibri" w:cs="Times New Roman"/>
      <w:sz w:val="24"/>
      <w:szCs w:val="24"/>
    </w:rPr>
  </w:style>
  <w:style w:type="character" w:customStyle="1" w:styleId="PlainTable31">
    <w:name w:val="Plain Table 31"/>
    <w:uiPriority w:val="19"/>
    <w:qFormat/>
    <w:rsid w:val="00140806"/>
    <w:rPr>
      <w:i/>
      <w:iCs/>
      <w:color w:val="808080"/>
    </w:rPr>
  </w:style>
  <w:style w:type="paragraph" w:customStyle="1" w:styleId="AWACaption">
    <w:name w:val="AWA Caption"/>
    <w:basedOn w:val="AWAbody"/>
    <w:qFormat/>
    <w:rsid w:val="00C759FD"/>
    <w:pPr>
      <w:jc w:val="right"/>
    </w:pPr>
    <w:rPr>
      <w:i/>
    </w:rPr>
  </w:style>
  <w:style w:type="paragraph" w:customStyle="1" w:styleId="AWADocTitle">
    <w:name w:val="AWA Doc Title"/>
    <w:basedOn w:val="AWAHead1"/>
    <w:autoRedefine/>
    <w:qFormat/>
    <w:rsid w:val="000153B1"/>
    <w:rPr>
      <w:noProof/>
      <w:color w:val="7F7F7F"/>
      <w:sz w:val="32"/>
    </w:rPr>
  </w:style>
  <w:style w:type="paragraph" w:customStyle="1" w:styleId="ABullets">
    <w:name w:val="A Bullets"/>
    <w:rsid w:val="003B2F77"/>
    <w:pPr>
      <w:tabs>
        <w:tab w:val="left" w:pos="425"/>
        <w:tab w:val="left" w:pos="851"/>
        <w:tab w:val="left" w:pos="1276"/>
        <w:tab w:val="left" w:pos="1701"/>
        <w:tab w:val="left" w:pos="2126"/>
        <w:tab w:val="left" w:pos="2552"/>
        <w:tab w:val="left" w:pos="7513"/>
      </w:tabs>
      <w:spacing w:after="200"/>
      <w:ind w:left="425" w:hanging="425"/>
    </w:pPr>
    <w:rPr>
      <w:rFonts w:ascii="Arial" w:eastAsia="ヒラギノ角ゴ Pro W3" w:hAnsi="Arial"/>
      <w:color w:val="000000"/>
    </w:rPr>
  </w:style>
  <w:style w:type="paragraph" w:customStyle="1" w:styleId="AWANumberList">
    <w:name w:val="AWA Number List"/>
    <w:basedOn w:val="AWABullets"/>
    <w:qFormat/>
    <w:rsid w:val="00874AB6"/>
    <w:pPr>
      <w:numPr>
        <w:numId w:val="8"/>
      </w:numPr>
      <w:spacing w:after="300"/>
    </w:pPr>
  </w:style>
  <w:style w:type="character" w:styleId="Emphasis">
    <w:name w:val="Emphasis"/>
    <w:uiPriority w:val="20"/>
    <w:qFormat/>
    <w:rsid w:val="00277949"/>
    <w:rPr>
      <w:i/>
      <w:iCs/>
    </w:rPr>
  </w:style>
  <w:style w:type="character" w:customStyle="1" w:styleId="PlainTable41">
    <w:name w:val="Plain Table 41"/>
    <w:uiPriority w:val="21"/>
    <w:qFormat/>
    <w:rsid w:val="00277949"/>
    <w:rPr>
      <w:b/>
      <w:bCs/>
      <w:i/>
      <w:iCs/>
      <w:color w:val="4F81BD"/>
    </w:rPr>
  </w:style>
  <w:style w:type="paragraph" w:customStyle="1" w:styleId="MediumShading2-Accent31">
    <w:name w:val="Medium Shading 2 - Accent 31"/>
    <w:basedOn w:val="Normal"/>
    <w:next w:val="Normal"/>
    <w:link w:val="MediumShading2-Accent3Char"/>
    <w:uiPriority w:val="30"/>
    <w:rsid w:val="00277949"/>
    <w:pPr>
      <w:pBdr>
        <w:bottom w:val="single" w:sz="4" w:space="4" w:color="4F81BD"/>
      </w:pBdr>
      <w:spacing w:before="200" w:after="280"/>
      <w:ind w:left="936" w:right="936"/>
    </w:pPr>
    <w:rPr>
      <w:b/>
      <w:bCs/>
      <w:i/>
      <w:iCs/>
      <w:color w:val="4F81BD"/>
    </w:rPr>
  </w:style>
  <w:style w:type="character" w:customStyle="1" w:styleId="MediumShading2-Accent3Char">
    <w:name w:val="Medium Shading 2 - Accent 3 Char"/>
    <w:link w:val="MediumShading2-Accent31"/>
    <w:uiPriority w:val="30"/>
    <w:rsid w:val="00277949"/>
    <w:rPr>
      <w:rFonts w:ascii="Arial" w:hAnsi="Arial"/>
      <w:b/>
      <w:bCs/>
      <w:i/>
      <w:iCs/>
      <w:color w:val="4F81BD"/>
    </w:rPr>
  </w:style>
  <w:style w:type="character" w:customStyle="1" w:styleId="TableGridLight1">
    <w:name w:val="Table Grid Light1"/>
    <w:uiPriority w:val="32"/>
    <w:qFormat/>
    <w:rsid w:val="00277949"/>
    <w:rPr>
      <w:b/>
      <w:bCs/>
      <w:smallCaps/>
      <w:color w:val="C0504D"/>
      <w:spacing w:val="5"/>
      <w:u w:val="single"/>
    </w:rPr>
  </w:style>
  <w:style w:type="character" w:customStyle="1" w:styleId="PlainTable51">
    <w:name w:val="Plain Table 51"/>
    <w:uiPriority w:val="31"/>
    <w:qFormat/>
    <w:rsid w:val="00277949"/>
    <w:rPr>
      <w:smallCaps/>
      <w:color w:val="C0504D"/>
      <w:u w:val="single"/>
    </w:rPr>
  </w:style>
  <w:style w:type="character" w:customStyle="1" w:styleId="GridTable1Light1">
    <w:name w:val="Grid Table 1 Light1"/>
    <w:uiPriority w:val="33"/>
    <w:qFormat/>
    <w:rsid w:val="00277949"/>
    <w:rPr>
      <w:b/>
      <w:bCs/>
      <w:smallCaps/>
      <w:spacing w:val="5"/>
    </w:rPr>
  </w:style>
  <w:style w:type="paragraph" w:customStyle="1" w:styleId="LightGrid-Accent31">
    <w:name w:val="Light Grid - Accent 31"/>
    <w:basedOn w:val="Normal"/>
    <w:uiPriority w:val="34"/>
    <w:rsid w:val="00277949"/>
    <w:pPr>
      <w:ind w:left="720"/>
    </w:pPr>
  </w:style>
  <w:style w:type="paragraph" w:customStyle="1" w:styleId="MediumShading1-Accent11">
    <w:name w:val="Medium Shading 1 - Accent 11"/>
    <w:basedOn w:val="Normal"/>
    <w:uiPriority w:val="99"/>
    <w:rsid w:val="00277949"/>
    <w:pPr>
      <w:keepNext/>
      <w:numPr>
        <w:ilvl w:val="1"/>
        <w:numId w:val="6"/>
      </w:numPr>
      <w:contextualSpacing/>
      <w:outlineLvl w:val="1"/>
    </w:pPr>
    <w:rPr>
      <w:rFonts w:ascii="Verdana" w:eastAsia="MS Gothic" w:hAnsi="Verdana"/>
    </w:rPr>
  </w:style>
  <w:style w:type="paragraph" w:customStyle="1" w:styleId="FreeForm">
    <w:name w:val="Free Form"/>
    <w:rsid w:val="00D37668"/>
    <w:rPr>
      <w:rFonts w:eastAsia="ヒラギノ角ゴ Pro W3"/>
      <w:color w:val="000000"/>
    </w:rPr>
  </w:style>
  <w:style w:type="paragraph" w:customStyle="1" w:styleId="TableNormalParagraph">
    <w:name w:val="Table Normal Paragraph"/>
    <w:rsid w:val="00D37668"/>
    <w:rPr>
      <w:rFonts w:ascii="Arial" w:eastAsia="ヒラギノ角ゴ Pro W3" w:hAnsi="Arial"/>
      <w:color w:val="000000"/>
    </w:rPr>
  </w:style>
  <w:style w:type="paragraph" w:customStyle="1" w:styleId="Abody">
    <w:name w:val="A body"/>
    <w:rsid w:val="000A30FD"/>
    <w:pPr>
      <w:tabs>
        <w:tab w:val="left" w:pos="0"/>
        <w:tab w:val="left" w:pos="851"/>
        <w:tab w:val="left" w:pos="1276"/>
        <w:tab w:val="left" w:pos="1701"/>
        <w:tab w:val="left" w:pos="2126"/>
        <w:tab w:val="left" w:pos="2552"/>
        <w:tab w:val="left" w:pos="7513"/>
      </w:tabs>
      <w:spacing w:after="200" w:line="360" w:lineRule="auto"/>
    </w:pPr>
    <w:rPr>
      <w:rFonts w:ascii="Arial" w:eastAsia="ヒラギノ角ゴ Pro W3" w:hAnsi="Arial"/>
      <w:color w:val="000000"/>
    </w:rPr>
  </w:style>
  <w:style w:type="paragraph" w:customStyle="1" w:styleId="Heading3A">
    <w:name w:val="Heading 3 A"/>
    <w:next w:val="Normal"/>
    <w:rsid w:val="000A30FD"/>
    <w:pPr>
      <w:keepNext/>
      <w:spacing w:before="240" w:after="240"/>
      <w:ind w:left="851" w:hanging="851"/>
      <w:outlineLvl w:val="2"/>
    </w:pPr>
    <w:rPr>
      <w:rFonts w:ascii="Arial Bold" w:eastAsia="ヒラギノ角ゴ Pro W3" w:hAnsi="Arial Bold"/>
      <w:color w:val="000000"/>
      <w:sz w:val="22"/>
      <w:lang w:val="en-US"/>
    </w:rPr>
  </w:style>
  <w:style w:type="numbering" w:customStyle="1" w:styleId="List1">
    <w:name w:val="List 1"/>
    <w:rsid w:val="000A30FD"/>
    <w:pPr>
      <w:numPr>
        <w:numId w:val="1"/>
      </w:numPr>
    </w:pPr>
  </w:style>
  <w:style w:type="table" w:styleId="MediumShading2-Accent1">
    <w:name w:val="Medium Shading 2 Accent 1"/>
    <w:basedOn w:val="TableNormal"/>
    <w:uiPriority w:val="60"/>
    <w:rsid w:val="00750E31"/>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AWAHead2">
    <w:name w:val="AWA Head2"/>
    <w:basedOn w:val="AWAHead2No"/>
    <w:next w:val="Abody"/>
    <w:link w:val="AWAHead2Char"/>
    <w:qFormat/>
    <w:rsid w:val="00304045"/>
    <w:pPr>
      <w:numPr>
        <w:ilvl w:val="0"/>
        <w:numId w:val="0"/>
      </w:numPr>
    </w:pPr>
  </w:style>
  <w:style w:type="character" w:customStyle="1" w:styleId="AWAHead2Char">
    <w:name w:val="AWA Head2 Char"/>
    <w:basedOn w:val="AWAHead2NoChar"/>
    <w:link w:val="AWAHead2"/>
    <w:rsid w:val="00304045"/>
    <w:rPr>
      <w:rFonts w:ascii="Arial" w:hAnsi="Arial"/>
      <w:b/>
      <w:color w:val="0019AA"/>
      <w:sz w:val="24"/>
    </w:rPr>
  </w:style>
  <w:style w:type="character" w:styleId="Strong">
    <w:name w:val="Strong"/>
    <w:uiPriority w:val="22"/>
    <w:qFormat/>
    <w:rsid w:val="008554B5"/>
    <w:rPr>
      <w:b/>
      <w:bCs/>
    </w:rPr>
  </w:style>
  <w:style w:type="paragraph" w:customStyle="1" w:styleId="AWATablebody">
    <w:name w:val="AWA Table body"/>
    <w:basedOn w:val="AWAbody"/>
    <w:qFormat/>
    <w:rsid w:val="00874AB6"/>
    <w:pPr>
      <w:spacing w:before="100" w:after="100"/>
    </w:pPr>
  </w:style>
  <w:style w:type="character" w:customStyle="1" w:styleId="AWAUnderline">
    <w:name w:val="AWA Underline"/>
    <w:qFormat/>
    <w:rsid w:val="00547AF1"/>
    <w:rPr>
      <w:u w:val="single"/>
    </w:rPr>
  </w:style>
  <w:style w:type="paragraph" w:customStyle="1" w:styleId="AWATableHeading">
    <w:name w:val="AWA Table Heading"/>
    <w:basedOn w:val="AWATablebody"/>
    <w:qFormat/>
    <w:rsid w:val="008554B5"/>
    <w:rPr>
      <w:b/>
    </w:rPr>
  </w:style>
  <w:style w:type="paragraph" w:styleId="NormalWeb">
    <w:name w:val="Normal (Web)"/>
    <w:basedOn w:val="Normal"/>
    <w:uiPriority w:val="99"/>
    <w:unhideWhenUsed/>
    <w:rsid w:val="00DA2D03"/>
    <w:pPr>
      <w:tabs>
        <w:tab w:val="clear" w:pos="425"/>
        <w:tab w:val="clear" w:pos="851"/>
        <w:tab w:val="clear" w:pos="1276"/>
        <w:tab w:val="clear" w:pos="1701"/>
        <w:tab w:val="clear" w:pos="2126"/>
        <w:tab w:val="clear" w:pos="2552"/>
      </w:tabs>
      <w:spacing w:before="100" w:beforeAutospacing="1" w:afterAutospacing="1"/>
    </w:pPr>
    <w:rPr>
      <w:rFonts w:ascii="Times New Roman" w:hAnsi="Times New Roman"/>
      <w:sz w:val="24"/>
      <w:szCs w:val="24"/>
      <w:lang w:eastAsia="en-GB"/>
    </w:rPr>
  </w:style>
  <w:style w:type="paragraph" w:customStyle="1" w:styleId="ColorfulList-Accent11">
    <w:name w:val="Colorful List - Accent 11"/>
    <w:basedOn w:val="Normal"/>
    <w:qFormat/>
    <w:rsid w:val="000733DA"/>
    <w:pPr>
      <w:tabs>
        <w:tab w:val="clear" w:pos="425"/>
        <w:tab w:val="clear" w:pos="851"/>
        <w:tab w:val="clear" w:pos="1276"/>
        <w:tab w:val="clear" w:pos="1701"/>
        <w:tab w:val="clear" w:pos="2126"/>
        <w:tab w:val="clear" w:pos="2552"/>
      </w:tabs>
      <w:spacing w:before="200" w:after="200" w:line="276" w:lineRule="auto"/>
      <w:ind w:left="720"/>
      <w:contextualSpacing/>
    </w:pPr>
    <w:rPr>
      <w:rFonts w:ascii="Calibri" w:hAnsi="Calibri"/>
      <w:sz w:val="20"/>
      <w:lang w:val="en-US"/>
    </w:rPr>
  </w:style>
  <w:style w:type="character" w:customStyle="1" w:styleId="apple-converted-space">
    <w:name w:val="apple-converted-space"/>
    <w:basedOn w:val="DefaultParagraphFont"/>
    <w:rsid w:val="00B94ABC"/>
  </w:style>
  <w:style w:type="character" w:styleId="CommentReference">
    <w:name w:val="annotation reference"/>
    <w:uiPriority w:val="99"/>
    <w:semiHidden/>
    <w:unhideWhenUsed/>
    <w:rsid w:val="00391F01"/>
    <w:rPr>
      <w:sz w:val="16"/>
      <w:szCs w:val="16"/>
    </w:rPr>
  </w:style>
  <w:style w:type="paragraph" w:styleId="CommentText">
    <w:name w:val="annotation text"/>
    <w:basedOn w:val="Normal"/>
    <w:link w:val="CommentTextChar"/>
    <w:uiPriority w:val="99"/>
    <w:semiHidden/>
    <w:unhideWhenUsed/>
    <w:rsid w:val="00391F01"/>
    <w:rPr>
      <w:sz w:val="20"/>
    </w:rPr>
  </w:style>
  <w:style w:type="character" w:customStyle="1" w:styleId="CommentTextChar">
    <w:name w:val="Comment Text Char"/>
    <w:link w:val="CommentText"/>
    <w:uiPriority w:val="99"/>
    <w:semiHidden/>
    <w:rsid w:val="00391F01"/>
    <w:rPr>
      <w:rFonts w:ascii="Arial" w:hAnsi="Arial"/>
      <w:lang w:eastAsia="en-US"/>
    </w:rPr>
  </w:style>
  <w:style w:type="paragraph" w:styleId="CommentSubject">
    <w:name w:val="annotation subject"/>
    <w:basedOn w:val="CommentText"/>
    <w:next w:val="CommentText"/>
    <w:link w:val="CommentSubjectChar"/>
    <w:uiPriority w:val="99"/>
    <w:semiHidden/>
    <w:unhideWhenUsed/>
    <w:rsid w:val="00391F01"/>
    <w:rPr>
      <w:b/>
      <w:bCs/>
    </w:rPr>
  </w:style>
  <w:style w:type="character" w:customStyle="1" w:styleId="CommentSubjectChar">
    <w:name w:val="Comment Subject Char"/>
    <w:link w:val="CommentSubject"/>
    <w:uiPriority w:val="99"/>
    <w:semiHidden/>
    <w:rsid w:val="00391F01"/>
    <w:rPr>
      <w:rFonts w:ascii="Arial" w:hAnsi="Arial"/>
      <w:b/>
      <w:bCs/>
      <w:lang w:eastAsia="en-US"/>
    </w:rPr>
  </w:style>
  <w:style w:type="character" w:customStyle="1" w:styleId="il">
    <w:name w:val="il"/>
    <w:rsid w:val="00D43CE3"/>
  </w:style>
  <w:style w:type="table" w:customStyle="1" w:styleId="PlainTable2">
    <w:name w:val="Plain Table 2"/>
    <w:basedOn w:val="TableNormal"/>
    <w:uiPriority w:val="73"/>
    <w:rsid w:val="006647BF"/>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FollowedHyperlink">
    <w:name w:val="FollowedHyperlink"/>
    <w:uiPriority w:val="99"/>
    <w:semiHidden/>
    <w:unhideWhenUsed/>
    <w:rsid w:val="00B363DC"/>
    <w:rPr>
      <w:color w:val="954F72"/>
      <w:u w:val="single"/>
    </w:rPr>
  </w:style>
  <w:style w:type="paragraph" w:customStyle="1" w:styleId="Default">
    <w:name w:val="Default"/>
    <w:rsid w:val="00E31221"/>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w:eastAsia="Times New Roman" w:hAnsi="Courier"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51D"/>
    <w:pPr>
      <w:tabs>
        <w:tab w:val="left" w:pos="425"/>
        <w:tab w:val="left" w:pos="851"/>
        <w:tab w:val="left" w:pos="1276"/>
        <w:tab w:val="left" w:pos="1701"/>
        <w:tab w:val="left" w:pos="2126"/>
        <w:tab w:val="left" w:pos="2552"/>
      </w:tabs>
      <w:spacing w:after="100"/>
    </w:pPr>
    <w:rPr>
      <w:rFonts w:ascii="Arial" w:hAnsi="Arial"/>
      <w:sz w:val="22"/>
      <w:lang w:eastAsia="en-US"/>
    </w:rPr>
  </w:style>
  <w:style w:type="paragraph" w:styleId="Heading1">
    <w:name w:val="heading 1"/>
    <w:basedOn w:val="Normal"/>
    <w:next w:val="AWAbody"/>
    <w:link w:val="Heading1Char"/>
    <w:autoRedefine/>
    <w:uiPriority w:val="9"/>
    <w:qFormat/>
    <w:rsid w:val="00626BF1"/>
    <w:pPr>
      <w:keepNext/>
      <w:pageBreakBefore/>
      <w:tabs>
        <w:tab w:val="clear" w:pos="425"/>
        <w:tab w:val="clear" w:pos="851"/>
        <w:tab w:val="clear" w:pos="1276"/>
        <w:tab w:val="clear" w:pos="1701"/>
        <w:tab w:val="clear" w:pos="2126"/>
        <w:tab w:val="clear" w:pos="2552"/>
      </w:tabs>
      <w:spacing w:before="240" w:after="240"/>
      <w:outlineLvl w:val="0"/>
    </w:pPr>
    <w:rPr>
      <w:b/>
      <w:bCs/>
      <w:color w:val="FF9511"/>
      <w:kern w:val="28"/>
      <w:sz w:val="28"/>
      <w:szCs w:val="28"/>
    </w:rPr>
  </w:style>
  <w:style w:type="paragraph" w:styleId="Heading2">
    <w:name w:val="heading 2"/>
    <w:basedOn w:val="Normal"/>
    <w:next w:val="kStandardText"/>
    <w:link w:val="Heading2Char"/>
    <w:autoRedefine/>
    <w:qFormat/>
    <w:rsid w:val="00F25E79"/>
    <w:pPr>
      <w:keepNext/>
      <w:numPr>
        <w:ilvl w:val="1"/>
        <w:numId w:val="2"/>
      </w:numPr>
      <w:tabs>
        <w:tab w:val="clear" w:pos="425"/>
        <w:tab w:val="clear" w:pos="851"/>
        <w:tab w:val="clear" w:pos="1276"/>
        <w:tab w:val="clear" w:pos="1701"/>
        <w:tab w:val="clear" w:pos="2126"/>
        <w:tab w:val="clear" w:pos="2552"/>
      </w:tabs>
      <w:spacing w:before="240" w:after="120"/>
      <w:outlineLvl w:val="1"/>
    </w:pPr>
    <w:rPr>
      <w:b/>
      <w:color w:val="0019AA"/>
      <w:sz w:val="24"/>
    </w:rPr>
  </w:style>
  <w:style w:type="paragraph" w:styleId="Heading3">
    <w:name w:val="heading 3"/>
    <w:basedOn w:val="Normal"/>
    <w:next w:val="kStandardText"/>
    <w:link w:val="Heading3Char"/>
    <w:qFormat/>
    <w:rsid w:val="00140806"/>
    <w:pPr>
      <w:keepNext/>
      <w:numPr>
        <w:ilvl w:val="2"/>
        <w:numId w:val="2"/>
      </w:numPr>
      <w:tabs>
        <w:tab w:val="clear" w:pos="425"/>
        <w:tab w:val="clear" w:pos="851"/>
        <w:tab w:val="clear" w:pos="1276"/>
        <w:tab w:val="clear" w:pos="1701"/>
        <w:tab w:val="clear" w:pos="2126"/>
        <w:tab w:val="clear" w:pos="2552"/>
      </w:tabs>
      <w:spacing w:before="120" w:after="120"/>
      <w:outlineLvl w:val="2"/>
    </w:pPr>
    <w:rPr>
      <w:rFonts w:ascii="Times New Roman" w:hAnsi="Times New Roman"/>
      <w:b/>
      <w:color w:val="000000"/>
      <w:sz w:val="24"/>
    </w:rPr>
  </w:style>
  <w:style w:type="paragraph" w:styleId="Heading4">
    <w:name w:val="heading 4"/>
    <w:basedOn w:val="Normal"/>
    <w:next w:val="kStandardText"/>
    <w:link w:val="Heading4Char"/>
    <w:qFormat/>
    <w:rsid w:val="00140806"/>
    <w:pPr>
      <w:keepNext/>
      <w:numPr>
        <w:ilvl w:val="3"/>
        <w:numId w:val="2"/>
      </w:numPr>
      <w:tabs>
        <w:tab w:val="clear" w:pos="425"/>
        <w:tab w:val="clear" w:pos="851"/>
        <w:tab w:val="clear" w:pos="1276"/>
        <w:tab w:val="clear" w:pos="1701"/>
        <w:tab w:val="clear" w:pos="2126"/>
        <w:tab w:val="clear" w:pos="2552"/>
      </w:tabs>
      <w:spacing w:before="120" w:after="120"/>
      <w:outlineLvl w:val="3"/>
    </w:pPr>
    <w:rPr>
      <w:rFonts w:ascii="Times New Roman" w:hAnsi="Times New Roman"/>
      <w:b/>
      <w:color w:val="000000"/>
      <w:sz w:val="24"/>
    </w:rPr>
  </w:style>
  <w:style w:type="paragraph" w:styleId="Heading5">
    <w:name w:val="heading 5"/>
    <w:basedOn w:val="Normal"/>
    <w:next w:val="Normal"/>
    <w:link w:val="Heading5Char"/>
    <w:qFormat/>
    <w:rsid w:val="00140806"/>
    <w:pPr>
      <w:numPr>
        <w:ilvl w:val="4"/>
        <w:numId w:val="2"/>
      </w:numPr>
      <w:tabs>
        <w:tab w:val="clear" w:pos="425"/>
        <w:tab w:val="clear" w:pos="851"/>
        <w:tab w:val="clear" w:pos="1276"/>
        <w:tab w:val="clear" w:pos="1701"/>
        <w:tab w:val="clear" w:pos="2126"/>
        <w:tab w:val="clear" w:pos="2552"/>
      </w:tabs>
      <w:spacing w:before="240" w:after="60"/>
      <w:outlineLvl w:val="4"/>
    </w:pPr>
    <w:rPr>
      <w:color w:val="000000"/>
    </w:rPr>
  </w:style>
  <w:style w:type="paragraph" w:styleId="Heading6">
    <w:name w:val="heading 6"/>
    <w:basedOn w:val="Normal"/>
    <w:next w:val="Normal"/>
    <w:link w:val="Heading6Char"/>
    <w:qFormat/>
    <w:rsid w:val="00140806"/>
    <w:pPr>
      <w:numPr>
        <w:ilvl w:val="5"/>
        <w:numId w:val="2"/>
      </w:numPr>
      <w:tabs>
        <w:tab w:val="clear" w:pos="425"/>
        <w:tab w:val="clear" w:pos="851"/>
        <w:tab w:val="clear" w:pos="1276"/>
        <w:tab w:val="clear" w:pos="1701"/>
        <w:tab w:val="clear" w:pos="2126"/>
        <w:tab w:val="clear" w:pos="2552"/>
      </w:tabs>
      <w:spacing w:before="240" w:after="60"/>
      <w:outlineLvl w:val="5"/>
    </w:pPr>
    <w:rPr>
      <w:rFonts w:ascii="Times New Roman" w:hAnsi="Times New Roman"/>
      <w:i/>
      <w:color w:val="000000"/>
    </w:rPr>
  </w:style>
  <w:style w:type="paragraph" w:styleId="Heading7">
    <w:name w:val="heading 7"/>
    <w:basedOn w:val="Normal"/>
    <w:next w:val="Normal"/>
    <w:link w:val="Heading7Char"/>
    <w:qFormat/>
    <w:rsid w:val="00140806"/>
    <w:pPr>
      <w:numPr>
        <w:ilvl w:val="6"/>
        <w:numId w:val="2"/>
      </w:numPr>
      <w:tabs>
        <w:tab w:val="clear" w:pos="425"/>
        <w:tab w:val="clear" w:pos="851"/>
        <w:tab w:val="clear" w:pos="1276"/>
        <w:tab w:val="clear" w:pos="1701"/>
        <w:tab w:val="clear" w:pos="2126"/>
        <w:tab w:val="clear" w:pos="2552"/>
      </w:tabs>
      <w:spacing w:before="240" w:after="60"/>
      <w:outlineLvl w:val="6"/>
    </w:pPr>
    <w:rPr>
      <w:color w:val="000000"/>
    </w:rPr>
  </w:style>
  <w:style w:type="paragraph" w:styleId="Heading8">
    <w:name w:val="heading 8"/>
    <w:basedOn w:val="Normal"/>
    <w:next w:val="Normal"/>
    <w:link w:val="Heading8Char"/>
    <w:qFormat/>
    <w:rsid w:val="00140806"/>
    <w:pPr>
      <w:numPr>
        <w:ilvl w:val="7"/>
        <w:numId w:val="2"/>
      </w:numPr>
      <w:tabs>
        <w:tab w:val="clear" w:pos="425"/>
        <w:tab w:val="clear" w:pos="851"/>
        <w:tab w:val="clear" w:pos="1276"/>
        <w:tab w:val="clear" w:pos="1701"/>
        <w:tab w:val="clear" w:pos="2126"/>
        <w:tab w:val="clear" w:pos="2552"/>
      </w:tabs>
      <w:spacing w:before="240" w:after="60"/>
      <w:outlineLvl w:val="7"/>
    </w:pPr>
    <w:rPr>
      <w:i/>
      <w:color w:val="000000"/>
    </w:rPr>
  </w:style>
  <w:style w:type="paragraph" w:styleId="Heading9">
    <w:name w:val="heading 9"/>
    <w:basedOn w:val="Normal"/>
    <w:next w:val="Normal"/>
    <w:link w:val="Heading9Char"/>
    <w:qFormat/>
    <w:rsid w:val="00140806"/>
    <w:pPr>
      <w:numPr>
        <w:ilvl w:val="8"/>
        <w:numId w:val="2"/>
      </w:numPr>
      <w:tabs>
        <w:tab w:val="clear" w:pos="425"/>
        <w:tab w:val="clear" w:pos="851"/>
        <w:tab w:val="clear" w:pos="1276"/>
        <w:tab w:val="clear" w:pos="1701"/>
        <w:tab w:val="clear" w:pos="2126"/>
        <w:tab w:val="clear" w:pos="2552"/>
      </w:tabs>
      <w:spacing w:before="240" w:after="60"/>
      <w:outlineLvl w:val="8"/>
    </w:pPr>
    <w:rPr>
      <w:b/>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WAbody">
    <w:name w:val="AWA body"/>
    <w:basedOn w:val="Normal"/>
    <w:autoRedefine/>
    <w:qFormat/>
    <w:rsid w:val="00BF7628"/>
    <w:pPr>
      <w:tabs>
        <w:tab w:val="left" w:pos="7513"/>
      </w:tabs>
      <w:spacing w:after="0"/>
    </w:pPr>
    <w:rPr>
      <w:rFonts w:eastAsia="ヒラギノ角ゴ Pro W3" w:cs="Arial"/>
      <w:color w:val="000000"/>
      <w:szCs w:val="24"/>
    </w:rPr>
  </w:style>
  <w:style w:type="character" w:customStyle="1" w:styleId="Heading1Char">
    <w:name w:val="Heading 1 Char"/>
    <w:link w:val="Heading1"/>
    <w:uiPriority w:val="9"/>
    <w:rsid w:val="00626BF1"/>
    <w:rPr>
      <w:rFonts w:ascii="Trebuchet MS" w:hAnsi="Trebuchet MS"/>
      <w:b/>
      <w:bCs/>
      <w:color w:val="FF9511"/>
      <w:kern w:val="28"/>
      <w:sz w:val="28"/>
      <w:szCs w:val="28"/>
      <w:lang w:eastAsia="en-US"/>
    </w:rPr>
  </w:style>
  <w:style w:type="paragraph" w:customStyle="1" w:styleId="kStandardText">
    <w:name w:val="kStandard Text"/>
    <w:basedOn w:val="Normal"/>
    <w:link w:val="kStandardTextChar"/>
    <w:rsid w:val="004E7C65"/>
    <w:pPr>
      <w:tabs>
        <w:tab w:val="clear" w:pos="425"/>
        <w:tab w:val="clear" w:pos="851"/>
        <w:tab w:val="clear" w:pos="1276"/>
        <w:tab w:val="clear" w:pos="1701"/>
        <w:tab w:val="clear" w:pos="2126"/>
        <w:tab w:val="clear" w:pos="2552"/>
      </w:tabs>
      <w:spacing w:before="120" w:after="120"/>
    </w:pPr>
    <w:rPr>
      <w:rFonts w:ascii="Times New Roman" w:hAnsi="Times New Roman"/>
      <w:sz w:val="24"/>
    </w:rPr>
  </w:style>
  <w:style w:type="character" w:customStyle="1" w:styleId="kStandardTextChar">
    <w:name w:val="kStandard Text Char"/>
    <w:link w:val="kStandardText"/>
    <w:rsid w:val="004E7C65"/>
    <w:rPr>
      <w:rFonts w:ascii="Times New Roman" w:hAnsi="Times New Roman"/>
      <w:sz w:val="24"/>
    </w:rPr>
  </w:style>
  <w:style w:type="character" w:customStyle="1" w:styleId="Heading2Char">
    <w:name w:val="Heading 2 Char"/>
    <w:link w:val="Heading2"/>
    <w:rsid w:val="00F25E79"/>
    <w:rPr>
      <w:rFonts w:ascii="Arial" w:hAnsi="Arial"/>
      <w:b/>
      <w:color w:val="0019AA"/>
      <w:sz w:val="24"/>
    </w:rPr>
  </w:style>
  <w:style w:type="character" w:customStyle="1" w:styleId="Heading3Char">
    <w:name w:val="Heading 3 Char"/>
    <w:link w:val="Heading3"/>
    <w:rsid w:val="00140806"/>
    <w:rPr>
      <w:rFonts w:ascii="Times New Roman" w:hAnsi="Times New Roman"/>
      <w:b/>
      <w:color w:val="000000"/>
      <w:sz w:val="24"/>
    </w:rPr>
  </w:style>
  <w:style w:type="character" w:customStyle="1" w:styleId="Heading4Char">
    <w:name w:val="Heading 4 Char"/>
    <w:link w:val="Heading4"/>
    <w:rsid w:val="00140806"/>
    <w:rPr>
      <w:rFonts w:ascii="Times New Roman" w:hAnsi="Times New Roman"/>
      <w:b/>
      <w:color w:val="000000"/>
      <w:sz w:val="24"/>
    </w:rPr>
  </w:style>
  <w:style w:type="character" w:customStyle="1" w:styleId="Heading5Char">
    <w:name w:val="Heading 5 Char"/>
    <w:link w:val="Heading5"/>
    <w:rsid w:val="00140806"/>
    <w:rPr>
      <w:rFonts w:ascii="Arial" w:hAnsi="Arial"/>
      <w:color w:val="000000"/>
      <w:sz w:val="22"/>
    </w:rPr>
  </w:style>
  <w:style w:type="character" w:customStyle="1" w:styleId="Heading6Char">
    <w:name w:val="Heading 6 Char"/>
    <w:link w:val="Heading6"/>
    <w:rsid w:val="00140806"/>
    <w:rPr>
      <w:rFonts w:ascii="Times New Roman" w:hAnsi="Times New Roman"/>
      <w:i/>
      <w:color w:val="000000"/>
      <w:sz w:val="22"/>
    </w:rPr>
  </w:style>
  <w:style w:type="character" w:customStyle="1" w:styleId="Heading7Char">
    <w:name w:val="Heading 7 Char"/>
    <w:link w:val="Heading7"/>
    <w:rsid w:val="00140806"/>
    <w:rPr>
      <w:rFonts w:ascii="Arial" w:hAnsi="Arial"/>
      <w:color w:val="000000"/>
      <w:sz w:val="22"/>
    </w:rPr>
  </w:style>
  <w:style w:type="character" w:customStyle="1" w:styleId="Heading8Char">
    <w:name w:val="Heading 8 Char"/>
    <w:link w:val="Heading8"/>
    <w:rsid w:val="00140806"/>
    <w:rPr>
      <w:rFonts w:ascii="Arial" w:hAnsi="Arial"/>
      <w:i/>
      <w:color w:val="000000"/>
      <w:sz w:val="22"/>
    </w:rPr>
  </w:style>
  <w:style w:type="character" w:customStyle="1" w:styleId="Heading9Char">
    <w:name w:val="Heading 9 Char"/>
    <w:link w:val="Heading9"/>
    <w:rsid w:val="00140806"/>
    <w:rPr>
      <w:rFonts w:ascii="Arial" w:hAnsi="Arial"/>
      <w:b/>
      <w:i/>
      <w:color w:val="000000"/>
      <w:sz w:val="18"/>
    </w:rPr>
  </w:style>
  <w:style w:type="paragraph" w:styleId="Header">
    <w:name w:val="header"/>
    <w:basedOn w:val="Normal"/>
    <w:link w:val="HeaderChar"/>
    <w:uiPriority w:val="99"/>
    <w:rsid w:val="00AF42DC"/>
    <w:pPr>
      <w:tabs>
        <w:tab w:val="clear" w:pos="425"/>
        <w:tab w:val="clear" w:pos="851"/>
        <w:tab w:val="clear" w:pos="1276"/>
        <w:tab w:val="clear" w:pos="1701"/>
        <w:tab w:val="clear" w:pos="2126"/>
        <w:tab w:val="clear" w:pos="2552"/>
        <w:tab w:val="center" w:pos="4320"/>
        <w:tab w:val="right" w:pos="8640"/>
      </w:tabs>
    </w:pPr>
  </w:style>
  <w:style w:type="character" w:customStyle="1" w:styleId="HeaderChar">
    <w:name w:val="Header Char"/>
    <w:link w:val="Header"/>
    <w:uiPriority w:val="99"/>
    <w:rsid w:val="00C8073A"/>
    <w:rPr>
      <w:rFonts w:ascii="Trebuchet MS" w:hAnsi="Trebuchet MS"/>
      <w:lang w:eastAsia="en-US"/>
    </w:rPr>
  </w:style>
  <w:style w:type="paragraph" w:customStyle="1" w:styleId="AWAHead1No">
    <w:name w:val="AWA Head1 No"/>
    <w:basedOn w:val="Normal"/>
    <w:next w:val="AWAbody"/>
    <w:link w:val="AWAHead1NoChar"/>
    <w:qFormat/>
    <w:rsid w:val="00E05F56"/>
    <w:pPr>
      <w:pageBreakBefore/>
      <w:numPr>
        <w:numId w:val="7"/>
      </w:numPr>
      <w:tabs>
        <w:tab w:val="clear" w:pos="425"/>
      </w:tabs>
      <w:spacing w:before="100" w:after="300"/>
    </w:pPr>
    <w:rPr>
      <w:b/>
      <w:color w:val="FF9511"/>
      <w:sz w:val="28"/>
    </w:rPr>
  </w:style>
  <w:style w:type="character" w:customStyle="1" w:styleId="AWAHead1NoChar">
    <w:name w:val="AWA Head1 No Char"/>
    <w:link w:val="AWAHead1No"/>
    <w:rsid w:val="00E05F56"/>
    <w:rPr>
      <w:rFonts w:ascii="Arial" w:hAnsi="Arial"/>
      <w:b/>
      <w:color w:val="FF9511"/>
      <w:sz w:val="28"/>
    </w:rPr>
  </w:style>
  <w:style w:type="paragraph" w:styleId="Footer">
    <w:name w:val="footer"/>
    <w:basedOn w:val="Normal"/>
    <w:rsid w:val="00AF42DC"/>
    <w:pPr>
      <w:tabs>
        <w:tab w:val="center" w:pos="4320"/>
        <w:tab w:val="right" w:pos="8640"/>
      </w:tabs>
    </w:pPr>
  </w:style>
  <w:style w:type="character" w:styleId="Hyperlink">
    <w:name w:val="Hyperlink"/>
    <w:rsid w:val="00AF42DC"/>
    <w:rPr>
      <w:rFonts w:ascii="Arial" w:hAnsi="Arial"/>
      <w:color w:val="000000"/>
      <w:u w:val="single"/>
    </w:rPr>
  </w:style>
  <w:style w:type="paragraph" w:customStyle="1" w:styleId="AWABullets">
    <w:name w:val="AWA Bullets"/>
    <w:basedOn w:val="Normal"/>
    <w:qFormat/>
    <w:rsid w:val="00874AB6"/>
    <w:pPr>
      <w:numPr>
        <w:numId w:val="1"/>
      </w:numPr>
      <w:tabs>
        <w:tab w:val="left" w:pos="7513"/>
      </w:tabs>
      <w:spacing w:after="200"/>
      <w:ind w:left="850"/>
    </w:pPr>
  </w:style>
  <w:style w:type="paragraph" w:styleId="TOC1">
    <w:name w:val="toc 1"/>
    <w:aliases w:val="AWA TOC 1"/>
    <w:basedOn w:val="Normal"/>
    <w:next w:val="Normal"/>
    <w:uiPriority w:val="39"/>
    <w:rsid w:val="009F3298"/>
    <w:pPr>
      <w:tabs>
        <w:tab w:val="clear" w:pos="425"/>
        <w:tab w:val="clear" w:pos="1276"/>
        <w:tab w:val="clear" w:pos="1701"/>
        <w:tab w:val="clear" w:pos="2126"/>
        <w:tab w:val="clear" w:pos="2552"/>
        <w:tab w:val="right" w:leader="dot" w:pos="8789"/>
      </w:tabs>
      <w:spacing w:before="240" w:after="0"/>
    </w:pPr>
    <w:rPr>
      <w:b/>
      <w:caps/>
      <w:sz w:val="24"/>
    </w:rPr>
  </w:style>
  <w:style w:type="paragraph" w:customStyle="1" w:styleId="RepTitle">
    <w:name w:val="RepTitle"/>
    <w:basedOn w:val="Normal"/>
    <w:rsid w:val="004E7C65"/>
    <w:pPr>
      <w:pBdr>
        <w:top w:val="single" w:sz="6" w:space="1" w:color="auto"/>
        <w:left w:val="single" w:sz="6" w:space="1" w:color="auto"/>
        <w:bottom w:val="single" w:sz="6" w:space="1" w:color="auto"/>
        <w:right w:val="single" w:sz="6" w:space="1" w:color="auto"/>
      </w:pBdr>
      <w:shd w:val="pct20" w:color="auto" w:fill="FFFFFF"/>
      <w:tabs>
        <w:tab w:val="clear" w:pos="425"/>
        <w:tab w:val="clear" w:pos="851"/>
        <w:tab w:val="clear" w:pos="1276"/>
        <w:tab w:val="clear" w:pos="1701"/>
        <w:tab w:val="clear" w:pos="2126"/>
        <w:tab w:val="clear" w:pos="2552"/>
      </w:tabs>
      <w:spacing w:before="240" w:after="240"/>
      <w:jc w:val="center"/>
    </w:pPr>
    <w:rPr>
      <w:rFonts w:ascii="Times New Roman" w:hAnsi="Times New Roman"/>
      <w:b/>
      <w:smallCaps/>
      <w:color w:val="000000"/>
      <w:sz w:val="32"/>
    </w:rPr>
  </w:style>
  <w:style w:type="paragraph" w:styleId="TOC2">
    <w:name w:val="toc 2"/>
    <w:aliases w:val="AWA TOC 2"/>
    <w:basedOn w:val="Normal"/>
    <w:next w:val="Normal"/>
    <w:uiPriority w:val="39"/>
    <w:rsid w:val="00874AB6"/>
    <w:pPr>
      <w:tabs>
        <w:tab w:val="clear" w:pos="425"/>
        <w:tab w:val="clear" w:pos="851"/>
        <w:tab w:val="clear" w:pos="1276"/>
        <w:tab w:val="clear" w:pos="1701"/>
        <w:tab w:val="clear" w:pos="2126"/>
        <w:tab w:val="clear" w:pos="2552"/>
        <w:tab w:val="left" w:pos="992"/>
        <w:tab w:val="right" w:leader="dot" w:pos="8789"/>
      </w:tabs>
      <w:spacing w:before="120" w:after="0"/>
      <w:ind w:left="202"/>
    </w:pPr>
  </w:style>
  <w:style w:type="paragraph" w:customStyle="1" w:styleId="kBulletText">
    <w:name w:val="kBullet Text"/>
    <w:basedOn w:val="Normal"/>
    <w:autoRedefine/>
    <w:rsid w:val="00456D3B"/>
    <w:pPr>
      <w:numPr>
        <w:numId w:val="3"/>
      </w:numPr>
      <w:tabs>
        <w:tab w:val="clear" w:pos="425"/>
        <w:tab w:val="clear" w:pos="792"/>
        <w:tab w:val="clear" w:pos="851"/>
        <w:tab w:val="clear" w:pos="1276"/>
        <w:tab w:val="clear" w:pos="1701"/>
        <w:tab w:val="clear" w:pos="2126"/>
        <w:tab w:val="clear" w:pos="2552"/>
        <w:tab w:val="num" w:pos="426"/>
      </w:tabs>
      <w:spacing w:before="120" w:after="60"/>
      <w:ind w:left="709" w:hanging="278"/>
    </w:pPr>
    <w:rPr>
      <w:rFonts w:ascii="Times New Roman" w:hAnsi="Times New Roman"/>
      <w:sz w:val="24"/>
    </w:rPr>
  </w:style>
  <w:style w:type="paragraph" w:customStyle="1" w:styleId="kNumberedText">
    <w:name w:val="kNumbered Text"/>
    <w:basedOn w:val="Normal"/>
    <w:autoRedefine/>
    <w:rsid w:val="00456D3B"/>
    <w:pPr>
      <w:numPr>
        <w:numId w:val="4"/>
      </w:numPr>
      <w:tabs>
        <w:tab w:val="clear" w:pos="425"/>
        <w:tab w:val="clear" w:pos="851"/>
        <w:tab w:val="clear" w:pos="1276"/>
        <w:tab w:val="clear" w:pos="1701"/>
        <w:tab w:val="clear" w:pos="2126"/>
        <w:tab w:val="clear" w:pos="2552"/>
      </w:tabs>
      <w:spacing w:before="120" w:after="120"/>
    </w:pPr>
    <w:rPr>
      <w:rFonts w:ascii="Times New Roman" w:hAnsi="Times New Roman"/>
      <w:sz w:val="24"/>
    </w:rPr>
  </w:style>
  <w:style w:type="paragraph" w:customStyle="1" w:styleId="kTableText">
    <w:name w:val="kTable Text"/>
    <w:basedOn w:val="Normal"/>
    <w:rsid w:val="004E7C65"/>
    <w:pPr>
      <w:tabs>
        <w:tab w:val="clear" w:pos="425"/>
        <w:tab w:val="clear" w:pos="851"/>
        <w:tab w:val="clear" w:pos="1276"/>
        <w:tab w:val="clear" w:pos="1701"/>
        <w:tab w:val="clear" w:pos="2126"/>
        <w:tab w:val="clear" w:pos="2552"/>
      </w:tabs>
      <w:spacing w:before="60" w:after="60"/>
    </w:pPr>
    <w:rPr>
      <w:rFonts w:ascii="Times New Roman" w:hAnsi="Times New Roman"/>
      <w:color w:val="000000"/>
      <w:sz w:val="24"/>
    </w:rPr>
  </w:style>
  <w:style w:type="paragraph" w:customStyle="1" w:styleId="TOCHeading1">
    <w:name w:val="TOC Heading1"/>
    <w:basedOn w:val="Normal"/>
    <w:rsid w:val="004E7C65"/>
    <w:pPr>
      <w:pageBreakBefore/>
      <w:tabs>
        <w:tab w:val="clear" w:pos="425"/>
        <w:tab w:val="clear" w:pos="851"/>
        <w:tab w:val="clear" w:pos="1276"/>
        <w:tab w:val="clear" w:pos="1701"/>
        <w:tab w:val="clear" w:pos="2126"/>
        <w:tab w:val="clear" w:pos="2552"/>
      </w:tabs>
      <w:spacing w:before="120" w:after="240"/>
      <w:jc w:val="center"/>
    </w:pPr>
    <w:rPr>
      <w:rFonts w:ascii="Times New Roman" w:hAnsi="Times New Roman"/>
      <w:b/>
      <w:color w:val="000000"/>
      <w:sz w:val="28"/>
    </w:rPr>
  </w:style>
  <w:style w:type="paragraph" w:customStyle="1" w:styleId="kTableText10">
    <w:name w:val="kTable Text 10"/>
    <w:basedOn w:val="Normal"/>
    <w:rsid w:val="004E7C65"/>
    <w:pPr>
      <w:tabs>
        <w:tab w:val="clear" w:pos="425"/>
        <w:tab w:val="clear" w:pos="851"/>
        <w:tab w:val="clear" w:pos="1276"/>
        <w:tab w:val="clear" w:pos="1701"/>
        <w:tab w:val="clear" w:pos="2126"/>
        <w:tab w:val="clear" w:pos="2552"/>
      </w:tabs>
      <w:spacing w:before="60" w:after="60"/>
    </w:pPr>
    <w:rPr>
      <w:rFonts w:ascii="Times New Roman" w:hAnsi="Times New Roman"/>
    </w:rPr>
  </w:style>
  <w:style w:type="paragraph" w:customStyle="1" w:styleId="roFooter">
    <w:name w:val="roFooter"/>
    <w:basedOn w:val="Footer"/>
    <w:rsid w:val="004E7C65"/>
    <w:pPr>
      <w:tabs>
        <w:tab w:val="clear" w:pos="425"/>
        <w:tab w:val="clear" w:pos="851"/>
        <w:tab w:val="clear" w:pos="1276"/>
        <w:tab w:val="clear" w:pos="1701"/>
        <w:tab w:val="clear" w:pos="2126"/>
        <w:tab w:val="clear" w:pos="2552"/>
        <w:tab w:val="clear" w:pos="4320"/>
        <w:tab w:val="clear" w:pos="8640"/>
        <w:tab w:val="center" w:pos="4479"/>
        <w:tab w:val="right" w:pos="8959"/>
      </w:tabs>
      <w:spacing w:before="2160" w:after="0"/>
      <w:ind w:left="-567" w:right="-567"/>
      <w:jc w:val="center"/>
    </w:pPr>
    <w:rPr>
      <w:rFonts w:ascii="Times New Roman" w:hAnsi="Times New Roman"/>
      <w:sz w:val="14"/>
    </w:rPr>
  </w:style>
  <w:style w:type="paragraph" w:styleId="BalloonText">
    <w:name w:val="Balloon Text"/>
    <w:basedOn w:val="Normal"/>
    <w:link w:val="BalloonTextChar"/>
    <w:uiPriority w:val="99"/>
    <w:semiHidden/>
    <w:unhideWhenUsed/>
    <w:rsid w:val="00C8073A"/>
    <w:pPr>
      <w:spacing w:after="0"/>
    </w:pPr>
    <w:rPr>
      <w:rFonts w:ascii="Tahoma" w:hAnsi="Tahoma" w:cs="Tahoma"/>
      <w:sz w:val="16"/>
      <w:szCs w:val="16"/>
    </w:rPr>
  </w:style>
  <w:style w:type="character" w:customStyle="1" w:styleId="BalloonTextChar">
    <w:name w:val="Balloon Text Char"/>
    <w:link w:val="BalloonText"/>
    <w:uiPriority w:val="99"/>
    <w:semiHidden/>
    <w:rsid w:val="00C8073A"/>
    <w:rPr>
      <w:rFonts w:ascii="Tahoma" w:hAnsi="Tahoma" w:cs="Tahoma"/>
      <w:sz w:val="16"/>
      <w:szCs w:val="16"/>
      <w:lang w:eastAsia="en-US"/>
    </w:rPr>
  </w:style>
  <w:style w:type="paragraph" w:customStyle="1" w:styleId="AppendixATop">
    <w:name w:val="Appendix A (Top)"/>
    <w:basedOn w:val="Normal"/>
    <w:next w:val="Normal"/>
    <w:rsid w:val="00E56117"/>
    <w:pPr>
      <w:keepNext/>
      <w:pageBreakBefore/>
      <w:numPr>
        <w:numId w:val="5"/>
      </w:numPr>
      <w:pBdr>
        <w:top w:val="single" w:sz="6" w:space="1" w:color="auto" w:shadow="1"/>
        <w:left w:val="single" w:sz="6" w:space="1" w:color="auto" w:shadow="1"/>
        <w:bottom w:val="single" w:sz="6" w:space="1" w:color="auto" w:shadow="1"/>
        <w:right w:val="single" w:sz="6" w:space="1" w:color="auto" w:shadow="1"/>
      </w:pBdr>
      <w:shd w:val="pct20" w:color="auto" w:fill="auto"/>
      <w:tabs>
        <w:tab w:val="clear" w:pos="425"/>
        <w:tab w:val="clear" w:pos="851"/>
        <w:tab w:val="clear" w:pos="1276"/>
        <w:tab w:val="clear" w:pos="1701"/>
        <w:tab w:val="clear" w:pos="2126"/>
        <w:tab w:val="clear" w:pos="2552"/>
      </w:tabs>
      <w:spacing w:before="120" w:after="120"/>
    </w:pPr>
    <w:rPr>
      <w:rFonts w:ascii="Times New Roman" w:hAnsi="Times New Roman"/>
      <w:b/>
      <w:smallCaps/>
      <w:kern w:val="28"/>
      <w:sz w:val="28"/>
    </w:rPr>
  </w:style>
  <w:style w:type="paragraph" w:customStyle="1" w:styleId="AppendixA1">
    <w:name w:val="Appendix A1"/>
    <w:basedOn w:val="Normal"/>
    <w:next w:val="Normal"/>
    <w:rsid w:val="00E56117"/>
    <w:pPr>
      <w:numPr>
        <w:ilvl w:val="1"/>
        <w:numId w:val="5"/>
      </w:numPr>
      <w:tabs>
        <w:tab w:val="clear" w:pos="425"/>
        <w:tab w:val="clear" w:pos="851"/>
        <w:tab w:val="clear" w:pos="1276"/>
        <w:tab w:val="clear" w:pos="1701"/>
        <w:tab w:val="clear" w:pos="2126"/>
        <w:tab w:val="clear" w:pos="2552"/>
      </w:tabs>
      <w:spacing w:after="0"/>
    </w:pPr>
    <w:rPr>
      <w:rFonts w:ascii="Times New Roman" w:hAnsi="Times New Roman"/>
      <w:sz w:val="24"/>
    </w:rPr>
  </w:style>
  <w:style w:type="paragraph" w:styleId="TOC3">
    <w:name w:val="toc 3"/>
    <w:basedOn w:val="Normal"/>
    <w:next w:val="Normal"/>
    <w:autoRedefine/>
    <w:uiPriority w:val="39"/>
    <w:unhideWhenUsed/>
    <w:rsid w:val="00F33EE1"/>
    <w:pPr>
      <w:tabs>
        <w:tab w:val="clear" w:pos="425"/>
        <w:tab w:val="clear" w:pos="851"/>
        <w:tab w:val="clear" w:pos="1276"/>
        <w:tab w:val="clear" w:pos="1701"/>
        <w:tab w:val="clear" w:pos="2126"/>
        <w:tab w:val="clear" w:pos="2552"/>
      </w:tabs>
      <w:ind w:left="400"/>
    </w:pPr>
  </w:style>
  <w:style w:type="paragraph" w:customStyle="1" w:styleId="AWAHead1">
    <w:name w:val="AWA Head1"/>
    <w:basedOn w:val="AWAHead1No"/>
    <w:qFormat/>
    <w:rsid w:val="00426EE6"/>
    <w:pPr>
      <w:pageBreakBefore w:val="0"/>
      <w:numPr>
        <w:numId w:val="0"/>
      </w:numPr>
    </w:pPr>
    <w:rPr>
      <w:color w:val="FC910F"/>
      <w:szCs w:val="52"/>
    </w:rPr>
  </w:style>
  <w:style w:type="paragraph" w:styleId="TOC4">
    <w:name w:val="toc 4"/>
    <w:basedOn w:val="Normal"/>
    <w:next w:val="Normal"/>
    <w:autoRedefine/>
    <w:uiPriority w:val="39"/>
    <w:unhideWhenUsed/>
    <w:rsid w:val="00F33EE1"/>
    <w:pPr>
      <w:tabs>
        <w:tab w:val="clear" w:pos="425"/>
        <w:tab w:val="clear" w:pos="851"/>
        <w:tab w:val="clear" w:pos="1276"/>
        <w:tab w:val="clear" w:pos="1701"/>
        <w:tab w:val="clear" w:pos="2126"/>
        <w:tab w:val="clear" w:pos="2552"/>
      </w:tabs>
      <w:ind w:left="600"/>
    </w:pPr>
  </w:style>
  <w:style w:type="paragraph" w:styleId="TOC5">
    <w:name w:val="toc 5"/>
    <w:basedOn w:val="Normal"/>
    <w:next w:val="Normal"/>
    <w:autoRedefine/>
    <w:uiPriority w:val="39"/>
    <w:unhideWhenUsed/>
    <w:rsid w:val="00F33EE1"/>
    <w:pPr>
      <w:tabs>
        <w:tab w:val="clear" w:pos="425"/>
        <w:tab w:val="clear" w:pos="851"/>
        <w:tab w:val="clear" w:pos="1276"/>
        <w:tab w:val="clear" w:pos="1701"/>
        <w:tab w:val="clear" w:pos="2126"/>
        <w:tab w:val="clear" w:pos="2552"/>
      </w:tabs>
      <w:ind w:left="800"/>
    </w:pPr>
  </w:style>
  <w:style w:type="paragraph" w:styleId="TOC6">
    <w:name w:val="toc 6"/>
    <w:basedOn w:val="Normal"/>
    <w:next w:val="Normal"/>
    <w:autoRedefine/>
    <w:uiPriority w:val="39"/>
    <w:unhideWhenUsed/>
    <w:rsid w:val="00F33EE1"/>
    <w:pPr>
      <w:tabs>
        <w:tab w:val="clear" w:pos="425"/>
        <w:tab w:val="clear" w:pos="851"/>
        <w:tab w:val="clear" w:pos="1276"/>
        <w:tab w:val="clear" w:pos="1701"/>
        <w:tab w:val="clear" w:pos="2126"/>
        <w:tab w:val="clear" w:pos="2552"/>
      </w:tabs>
      <w:ind w:left="1000"/>
    </w:pPr>
  </w:style>
  <w:style w:type="paragraph" w:styleId="TOC7">
    <w:name w:val="toc 7"/>
    <w:basedOn w:val="Normal"/>
    <w:next w:val="Normal"/>
    <w:autoRedefine/>
    <w:uiPriority w:val="39"/>
    <w:unhideWhenUsed/>
    <w:rsid w:val="00F33EE1"/>
    <w:pPr>
      <w:tabs>
        <w:tab w:val="clear" w:pos="425"/>
        <w:tab w:val="clear" w:pos="851"/>
        <w:tab w:val="clear" w:pos="1276"/>
        <w:tab w:val="clear" w:pos="1701"/>
        <w:tab w:val="clear" w:pos="2126"/>
        <w:tab w:val="clear" w:pos="2552"/>
      </w:tabs>
      <w:ind w:left="1200"/>
    </w:pPr>
  </w:style>
  <w:style w:type="paragraph" w:styleId="TOC8">
    <w:name w:val="toc 8"/>
    <w:basedOn w:val="Normal"/>
    <w:next w:val="Normal"/>
    <w:autoRedefine/>
    <w:uiPriority w:val="39"/>
    <w:unhideWhenUsed/>
    <w:rsid w:val="00F33EE1"/>
    <w:pPr>
      <w:tabs>
        <w:tab w:val="clear" w:pos="425"/>
        <w:tab w:val="clear" w:pos="851"/>
        <w:tab w:val="clear" w:pos="1276"/>
        <w:tab w:val="clear" w:pos="1701"/>
        <w:tab w:val="clear" w:pos="2126"/>
        <w:tab w:val="clear" w:pos="2552"/>
      </w:tabs>
      <w:ind w:left="1400"/>
    </w:pPr>
  </w:style>
  <w:style w:type="paragraph" w:styleId="TOC9">
    <w:name w:val="toc 9"/>
    <w:basedOn w:val="Normal"/>
    <w:next w:val="Normal"/>
    <w:autoRedefine/>
    <w:uiPriority w:val="39"/>
    <w:unhideWhenUsed/>
    <w:rsid w:val="00F33EE1"/>
    <w:pPr>
      <w:tabs>
        <w:tab w:val="clear" w:pos="425"/>
        <w:tab w:val="clear" w:pos="851"/>
        <w:tab w:val="clear" w:pos="1276"/>
        <w:tab w:val="clear" w:pos="1701"/>
        <w:tab w:val="clear" w:pos="2126"/>
        <w:tab w:val="clear" w:pos="2552"/>
      </w:tabs>
      <w:ind w:left="1600"/>
    </w:pPr>
  </w:style>
  <w:style w:type="paragraph" w:customStyle="1" w:styleId="AWAHead2No">
    <w:name w:val="AWA Head2 No"/>
    <w:basedOn w:val="AWAHead1No"/>
    <w:next w:val="AWAbody"/>
    <w:link w:val="AWAHead2NoChar"/>
    <w:qFormat/>
    <w:rsid w:val="00304045"/>
    <w:pPr>
      <w:keepNext/>
      <w:pageBreakBefore w:val="0"/>
      <w:numPr>
        <w:ilvl w:val="1"/>
      </w:numPr>
      <w:tabs>
        <w:tab w:val="clear" w:pos="1276"/>
        <w:tab w:val="left" w:pos="-142"/>
        <w:tab w:val="left" w:pos="0"/>
      </w:tabs>
      <w:spacing w:before="500"/>
      <w:outlineLvl w:val="1"/>
    </w:pPr>
    <w:rPr>
      <w:color w:val="0019AA"/>
      <w:sz w:val="24"/>
    </w:rPr>
  </w:style>
  <w:style w:type="character" w:customStyle="1" w:styleId="AWAHead2NoChar">
    <w:name w:val="AWA Head2 No Char"/>
    <w:link w:val="AWAHead2No"/>
    <w:rsid w:val="00304045"/>
    <w:rPr>
      <w:rFonts w:ascii="Arial" w:hAnsi="Arial"/>
      <w:b/>
      <w:color w:val="0019AA"/>
      <w:sz w:val="24"/>
    </w:rPr>
  </w:style>
  <w:style w:type="paragraph" w:customStyle="1" w:styleId="AWAHead3No">
    <w:name w:val="AWA Head3 No"/>
    <w:basedOn w:val="AWAHead2No"/>
    <w:next w:val="AWAbody"/>
    <w:autoRedefine/>
    <w:qFormat/>
    <w:rsid w:val="00EE26AF"/>
    <w:pPr>
      <w:numPr>
        <w:ilvl w:val="0"/>
        <w:numId w:val="0"/>
      </w:numPr>
      <w:spacing w:before="300"/>
      <w:outlineLvl w:val="2"/>
    </w:pPr>
    <w:rPr>
      <w:rFonts w:ascii="Arial Bold" w:hAnsi="Arial Bold"/>
      <w:color w:val="auto"/>
    </w:rPr>
  </w:style>
  <w:style w:type="table" w:styleId="TableGrid">
    <w:name w:val="Table Grid"/>
    <w:basedOn w:val="TableNormal"/>
    <w:uiPriority w:val="59"/>
    <w:rsid w:val="00E43E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Grid2-Accent11">
    <w:name w:val="Medium Grid 2 - Accent 11"/>
    <w:uiPriority w:val="1"/>
    <w:rsid w:val="00140806"/>
    <w:pPr>
      <w:tabs>
        <w:tab w:val="left" w:pos="425"/>
        <w:tab w:val="left" w:pos="851"/>
        <w:tab w:val="left" w:pos="1276"/>
        <w:tab w:val="left" w:pos="1701"/>
        <w:tab w:val="left" w:pos="2126"/>
        <w:tab w:val="left" w:pos="2552"/>
      </w:tabs>
    </w:pPr>
    <w:rPr>
      <w:rFonts w:ascii="Arial" w:hAnsi="Arial"/>
      <w:lang w:eastAsia="en-US"/>
    </w:rPr>
  </w:style>
  <w:style w:type="paragraph" w:styleId="Title">
    <w:name w:val="Title"/>
    <w:basedOn w:val="Normal"/>
    <w:next w:val="Normal"/>
    <w:link w:val="TitleChar"/>
    <w:uiPriority w:val="10"/>
    <w:qFormat/>
    <w:rsid w:val="00140806"/>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uiPriority w:val="10"/>
    <w:rsid w:val="00140806"/>
    <w:rPr>
      <w:rFonts w:ascii="Calibri" w:eastAsia="MS Gothic" w:hAnsi="Calibri" w:cs="Times New Roman"/>
      <w:b/>
      <w:bCs/>
      <w:kern w:val="28"/>
      <w:sz w:val="32"/>
      <w:szCs w:val="32"/>
    </w:rPr>
  </w:style>
  <w:style w:type="paragraph" w:styleId="Subtitle">
    <w:name w:val="Subtitle"/>
    <w:basedOn w:val="Normal"/>
    <w:next w:val="Normal"/>
    <w:link w:val="SubtitleChar"/>
    <w:uiPriority w:val="11"/>
    <w:qFormat/>
    <w:rsid w:val="00140806"/>
    <w:pPr>
      <w:spacing w:after="60"/>
      <w:jc w:val="center"/>
      <w:outlineLvl w:val="1"/>
    </w:pPr>
    <w:rPr>
      <w:rFonts w:ascii="Calibri" w:eastAsia="MS Gothic" w:hAnsi="Calibri"/>
      <w:sz w:val="24"/>
      <w:szCs w:val="24"/>
    </w:rPr>
  </w:style>
  <w:style w:type="character" w:customStyle="1" w:styleId="SubtitleChar">
    <w:name w:val="Subtitle Char"/>
    <w:link w:val="Subtitle"/>
    <w:uiPriority w:val="11"/>
    <w:rsid w:val="00140806"/>
    <w:rPr>
      <w:rFonts w:ascii="Calibri" w:eastAsia="MS Gothic" w:hAnsi="Calibri" w:cs="Times New Roman"/>
      <w:sz w:val="24"/>
      <w:szCs w:val="24"/>
    </w:rPr>
  </w:style>
  <w:style w:type="character" w:customStyle="1" w:styleId="PlainTable31">
    <w:name w:val="Plain Table 31"/>
    <w:uiPriority w:val="19"/>
    <w:qFormat/>
    <w:rsid w:val="00140806"/>
    <w:rPr>
      <w:i/>
      <w:iCs/>
      <w:color w:val="808080"/>
    </w:rPr>
  </w:style>
  <w:style w:type="paragraph" w:customStyle="1" w:styleId="AWACaption">
    <w:name w:val="AWA Caption"/>
    <w:basedOn w:val="AWAbody"/>
    <w:qFormat/>
    <w:rsid w:val="00C759FD"/>
    <w:pPr>
      <w:jc w:val="right"/>
    </w:pPr>
    <w:rPr>
      <w:i/>
    </w:rPr>
  </w:style>
  <w:style w:type="paragraph" w:customStyle="1" w:styleId="AWADocTitle">
    <w:name w:val="AWA Doc Title"/>
    <w:basedOn w:val="AWAHead1"/>
    <w:autoRedefine/>
    <w:qFormat/>
    <w:rsid w:val="000153B1"/>
    <w:rPr>
      <w:noProof/>
      <w:color w:val="7F7F7F"/>
      <w:sz w:val="32"/>
    </w:rPr>
  </w:style>
  <w:style w:type="paragraph" w:customStyle="1" w:styleId="ABullets">
    <w:name w:val="A Bullets"/>
    <w:rsid w:val="003B2F77"/>
    <w:pPr>
      <w:tabs>
        <w:tab w:val="left" w:pos="425"/>
        <w:tab w:val="left" w:pos="851"/>
        <w:tab w:val="left" w:pos="1276"/>
        <w:tab w:val="left" w:pos="1701"/>
        <w:tab w:val="left" w:pos="2126"/>
        <w:tab w:val="left" w:pos="2552"/>
        <w:tab w:val="left" w:pos="7513"/>
      </w:tabs>
      <w:spacing w:after="200"/>
      <w:ind w:left="425" w:hanging="425"/>
    </w:pPr>
    <w:rPr>
      <w:rFonts w:ascii="Arial" w:eastAsia="ヒラギノ角ゴ Pro W3" w:hAnsi="Arial"/>
      <w:color w:val="000000"/>
    </w:rPr>
  </w:style>
  <w:style w:type="paragraph" w:customStyle="1" w:styleId="AWANumberList">
    <w:name w:val="AWA Number List"/>
    <w:basedOn w:val="AWABullets"/>
    <w:qFormat/>
    <w:rsid w:val="00874AB6"/>
    <w:pPr>
      <w:numPr>
        <w:numId w:val="8"/>
      </w:numPr>
      <w:spacing w:after="300"/>
    </w:pPr>
  </w:style>
  <w:style w:type="character" w:styleId="Emphasis">
    <w:name w:val="Emphasis"/>
    <w:uiPriority w:val="20"/>
    <w:qFormat/>
    <w:rsid w:val="00277949"/>
    <w:rPr>
      <w:i/>
      <w:iCs/>
    </w:rPr>
  </w:style>
  <w:style w:type="character" w:customStyle="1" w:styleId="PlainTable41">
    <w:name w:val="Plain Table 41"/>
    <w:uiPriority w:val="21"/>
    <w:qFormat/>
    <w:rsid w:val="00277949"/>
    <w:rPr>
      <w:b/>
      <w:bCs/>
      <w:i/>
      <w:iCs/>
      <w:color w:val="4F81BD"/>
    </w:rPr>
  </w:style>
  <w:style w:type="paragraph" w:customStyle="1" w:styleId="MediumShading2-Accent31">
    <w:name w:val="Medium Shading 2 - Accent 31"/>
    <w:basedOn w:val="Normal"/>
    <w:next w:val="Normal"/>
    <w:link w:val="MediumShading2-Accent3Char"/>
    <w:uiPriority w:val="30"/>
    <w:rsid w:val="00277949"/>
    <w:pPr>
      <w:pBdr>
        <w:bottom w:val="single" w:sz="4" w:space="4" w:color="4F81BD"/>
      </w:pBdr>
      <w:spacing w:before="200" w:after="280"/>
      <w:ind w:left="936" w:right="936"/>
    </w:pPr>
    <w:rPr>
      <w:b/>
      <w:bCs/>
      <w:i/>
      <w:iCs/>
      <w:color w:val="4F81BD"/>
    </w:rPr>
  </w:style>
  <w:style w:type="character" w:customStyle="1" w:styleId="MediumShading2-Accent3Char">
    <w:name w:val="Medium Shading 2 - Accent 3 Char"/>
    <w:link w:val="MediumShading2-Accent31"/>
    <w:uiPriority w:val="30"/>
    <w:rsid w:val="00277949"/>
    <w:rPr>
      <w:rFonts w:ascii="Arial" w:hAnsi="Arial"/>
      <w:b/>
      <w:bCs/>
      <w:i/>
      <w:iCs/>
      <w:color w:val="4F81BD"/>
    </w:rPr>
  </w:style>
  <w:style w:type="character" w:customStyle="1" w:styleId="TableGridLight1">
    <w:name w:val="Table Grid Light1"/>
    <w:uiPriority w:val="32"/>
    <w:qFormat/>
    <w:rsid w:val="00277949"/>
    <w:rPr>
      <w:b/>
      <w:bCs/>
      <w:smallCaps/>
      <w:color w:val="C0504D"/>
      <w:spacing w:val="5"/>
      <w:u w:val="single"/>
    </w:rPr>
  </w:style>
  <w:style w:type="character" w:customStyle="1" w:styleId="PlainTable51">
    <w:name w:val="Plain Table 51"/>
    <w:uiPriority w:val="31"/>
    <w:qFormat/>
    <w:rsid w:val="00277949"/>
    <w:rPr>
      <w:smallCaps/>
      <w:color w:val="C0504D"/>
      <w:u w:val="single"/>
    </w:rPr>
  </w:style>
  <w:style w:type="character" w:customStyle="1" w:styleId="GridTable1Light1">
    <w:name w:val="Grid Table 1 Light1"/>
    <w:uiPriority w:val="33"/>
    <w:qFormat/>
    <w:rsid w:val="00277949"/>
    <w:rPr>
      <w:b/>
      <w:bCs/>
      <w:smallCaps/>
      <w:spacing w:val="5"/>
    </w:rPr>
  </w:style>
  <w:style w:type="paragraph" w:customStyle="1" w:styleId="LightGrid-Accent31">
    <w:name w:val="Light Grid - Accent 31"/>
    <w:basedOn w:val="Normal"/>
    <w:uiPriority w:val="34"/>
    <w:rsid w:val="00277949"/>
    <w:pPr>
      <w:ind w:left="720"/>
    </w:pPr>
  </w:style>
  <w:style w:type="paragraph" w:customStyle="1" w:styleId="MediumShading1-Accent11">
    <w:name w:val="Medium Shading 1 - Accent 11"/>
    <w:basedOn w:val="Normal"/>
    <w:uiPriority w:val="99"/>
    <w:rsid w:val="00277949"/>
    <w:pPr>
      <w:keepNext/>
      <w:numPr>
        <w:ilvl w:val="1"/>
        <w:numId w:val="6"/>
      </w:numPr>
      <w:contextualSpacing/>
      <w:outlineLvl w:val="1"/>
    </w:pPr>
    <w:rPr>
      <w:rFonts w:ascii="Verdana" w:eastAsia="MS Gothic" w:hAnsi="Verdana"/>
    </w:rPr>
  </w:style>
  <w:style w:type="paragraph" w:customStyle="1" w:styleId="FreeForm">
    <w:name w:val="Free Form"/>
    <w:rsid w:val="00D37668"/>
    <w:rPr>
      <w:rFonts w:eastAsia="ヒラギノ角ゴ Pro W3"/>
      <w:color w:val="000000"/>
    </w:rPr>
  </w:style>
  <w:style w:type="paragraph" w:customStyle="1" w:styleId="TableNormalParagraph">
    <w:name w:val="Table Normal Paragraph"/>
    <w:rsid w:val="00D37668"/>
    <w:rPr>
      <w:rFonts w:ascii="Arial" w:eastAsia="ヒラギノ角ゴ Pro W3" w:hAnsi="Arial"/>
      <w:color w:val="000000"/>
    </w:rPr>
  </w:style>
  <w:style w:type="paragraph" w:customStyle="1" w:styleId="Abody">
    <w:name w:val="A body"/>
    <w:rsid w:val="000A30FD"/>
    <w:pPr>
      <w:tabs>
        <w:tab w:val="left" w:pos="0"/>
        <w:tab w:val="left" w:pos="851"/>
        <w:tab w:val="left" w:pos="1276"/>
        <w:tab w:val="left" w:pos="1701"/>
        <w:tab w:val="left" w:pos="2126"/>
        <w:tab w:val="left" w:pos="2552"/>
        <w:tab w:val="left" w:pos="7513"/>
      </w:tabs>
      <w:spacing w:after="200" w:line="360" w:lineRule="auto"/>
    </w:pPr>
    <w:rPr>
      <w:rFonts w:ascii="Arial" w:eastAsia="ヒラギノ角ゴ Pro W3" w:hAnsi="Arial"/>
      <w:color w:val="000000"/>
    </w:rPr>
  </w:style>
  <w:style w:type="paragraph" w:customStyle="1" w:styleId="Heading3A">
    <w:name w:val="Heading 3 A"/>
    <w:next w:val="Normal"/>
    <w:rsid w:val="000A30FD"/>
    <w:pPr>
      <w:keepNext/>
      <w:spacing w:before="240" w:after="240"/>
      <w:ind w:left="851" w:hanging="851"/>
      <w:outlineLvl w:val="2"/>
    </w:pPr>
    <w:rPr>
      <w:rFonts w:ascii="Arial Bold" w:eastAsia="ヒラギノ角ゴ Pro W3" w:hAnsi="Arial Bold"/>
      <w:color w:val="000000"/>
      <w:sz w:val="22"/>
      <w:lang w:val="en-US"/>
    </w:rPr>
  </w:style>
  <w:style w:type="numbering" w:customStyle="1" w:styleId="List1">
    <w:name w:val="List 1"/>
    <w:rsid w:val="000A30FD"/>
    <w:pPr>
      <w:numPr>
        <w:numId w:val="1"/>
      </w:numPr>
    </w:pPr>
  </w:style>
  <w:style w:type="table" w:styleId="MediumShading2-Accent1">
    <w:name w:val="Medium Shading 2 Accent 1"/>
    <w:basedOn w:val="TableNormal"/>
    <w:uiPriority w:val="60"/>
    <w:rsid w:val="00750E31"/>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AWAHead2">
    <w:name w:val="AWA Head2"/>
    <w:basedOn w:val="AWAHead2No"/>
    <w:next w:val="Abody"/>
    <w:link w:val="AWAHead2Char"/>
    <w:qFormat/>
    <w:rsid w:val="00304045"/>
    <w:pPr>
      <w:numPr>
        <w:ilvl w:val="0"/>
        <w:numId w:val="0"/>
      </w:numPr>
    </w:pPr>
  </w:style>
  <w:style w:type="character" w:customStyle="1" w:styleId="AWAHead2Char">
    <w:name w:val="AWA Head2 Char"/>
    <w:basedOn w:val="AWAHead2NoChar"/>
    <w:link w:val="AWAHead2"/>
    <w:rsid w:val="00304045"/>
    <w:rPr>
      <w:rFonts w:ascii="Arial" w:hAnsi="Arial"/>
      <w:b/>
      <w:color w:val="0019AA"/>
      <w:sz w:val="24"/>
    </w:rPr>
  </w:style>
  <w:style w:type="character" w:styleId="Strong">
    <w:name w:val="Strong"/>
    <w:uiPriority w:val="22"/>
    <w:qFormat/>
    <w:rsid w:val="008554B5"/>
    <w:rPr>
      <w:b/>
      <w:bCs/>
    </w:rPr>
  </w:style>
  <w:style w:type="paragraph" w:customStyle="1" w:styleId="AWATablebody">
    <w:name w:val="AWA Table body"/>
    <w:basedOn w:val="AWAbody"/>
    <w:qFormat/>
    <w:rsid w:val="00874AB6"/>
    <w:pPr>
      <w:spacing w:before="100" w:after="100"/>
    </w:pPr>
  </w:style>
  <w:style w:type="character" w:customStyle="1" w:styleId="AWAUnderline">
    <w:name w:val="AWA Underline"/>
    <w:qFormat/>
    <w:rsid w:val="00547AF1"/>
    <w:rPr>
      <w:u w:val="single"/>
    </w:rPr>
  </w:style>
  <w:style w:type="paragraph" w:customStyle="1" w:styleId="AWATableHeading">
    <w:name w:val="AWA Table Heading"/>
    <w:basedOn w:val="AWATablebody"/>
    <w:qFormat/>
    <w:rsid w:val="008554B5"/>
    <w:rPr>
      <w:b/>
    </w:rPr>
  </w:style>
  <w:style w:type="paragraph" w:styleId="NormalWeb">
    <w:name w:val="Normal (Web)"/>
    <w:basedOn w:val="Normal"/>
    <w:uiPriority w:val="99"/>
    <w:unhideWhenUsed/>
    <w:rsid w:val="00DA2D03"/>
    <w:pPr>
      <w:tabs>
        <w:tab w:val="clear" w:pos="425"/>
        <w:tab w:val="clear" w:pos="851"/>
        <w:tab w:val="clear" w:pos="1276"/>
        <w:tab w:val="clear" w:pos="1701"/>
        <w:tab w:val="clear" w:pos="2126"/>
        <w:tab w:val="clear" w:pos="2552"/>
      </w:tabs>
      <w:spacing w:before="100" w:beforeAutospacing="1" w:afterAutospacing="1"/>
    </w:pPr>
    <w:rPr>
      <w:rFonts w:ascii="Times New Roman" w:hAnsi="Times New Roman"/>
      <w:sz w:val="24"/>
      <w:szCs w:val="24"/>
      <w:lang w:eastAsia="en-GB"/>
    </w:rPr>
  </w:style>
  <w:style w:type="paragraph" w:customStyle="1" w:styleId="ColorfulList-Accent11">
    <w:name w:val="Colorful List - Accent 11"/>
    <w:basedOn w:val="Normal"/>
    <w:qFormat/>
    <w:rsid w:val="000733DA"/>
    <w:pPr>
      <w:tabs>
        <w:tab w:val="clear" w:pos="425"/>
        <w:tab w:val="clear" w:pos="851"/>
        <w:tab w:val="clear" w:pos="1276"/>
        <w:tab w:val="clear" w:pos="1701"/>
        <w:tab w:val="clear" w:pos="2126"/>
        <w:tab w:val="clear" w:pos="2552"/>
      </w:tabs>
      <w:spacing w:before="200" w:after="200" w:line="276" w:lineRule="auto"/>
      <w:ind w:left="720"/>
      <w:contextualSpacing/>
    </w:pPr>
    <w:rPr>
      <w:rFonts w:ascii="Calibri" w:hAnsi="Calibri"/>
      <w:sz w:val="20"/>
      <w:lang w:val="en-US"/>
    </w:rPr>
  </w:style>
  <w:style w:type="character" w:customStyle="1" w:styleId="apple-converted-space">
    <w:name w:val="apple-converted-space"/>
    <w:basedOn w:val="DefaultParagraphFont"/>
    <w:rsid w:val="00B94ABC"/>
  </w:style>
  <w:style w:type="character" w:styleId="CommentReference">
    <w:name w:val="annotation reference"/>
    <w:uiPriority w:val="99"/>
    <w:semiHidden/>
    <w:unhideWhenUsed/>
    <w:rsid w:val="00391F01"/>
    <w:rPr>
      <w:sz w:val="16"/>
      <w:szCs w:val="16"/>
    </w:rPr>
  </w:style>
  <w:style w:type="paragraph" w:styleId="CommentText">
    <w:name w:val="annotation text"/>
    <w:basedOn w:val="Normal"/>
    <w:link w:val="CommentTextChar"/>
    <w:uiPriority w:val="99"/>
    <w:semiHidden/>
    <w:unhideWhenUsed/>
    <w:rsid w:val="00391F01"/>
    <w:rPr>
      <w:sz w:val="20"/>
    </w:rPr>
  </w:style>
  <w:style w:type="character" w:customStyle="1" w:styleId="CommentTextChar">
    <w:name w:val="Comment Text Char"/>
    <w:link w:val="CommentText"/>
    <w:uiPriority w:val="99"/>
    <w:semiHidden/>
    <w:rsid w:val="00391F01"/>
    <w:rPr>
      <w:rFonts w:ascii="Arial" w:hAnsi="Arial"/>
      <w:lang w:eastAsia="en-US"/>
    </w:rPr>
  </w:style>
  <w:style w:type="paragraph" w:styleId="CommentSubject">
    <w:name w:val="annotation subject"/>
    <w:basedOn w:val="CommentText"/>
    <w:next w:val="CommentText"/>
    <w:link w:val="CommentSubjectChar"/>
    <w:uiPriority w:val="99"/>
    <w:semiHidden/>
    <w:unhideWhenUsed/>
    <w:rsid w:val="00391F01"/>
    <w:rPr>
      <w:b/>
      <w:bCs/>
    </w:rPr>
  </w:style>
  <w:style w:type="character" w:customStyle="1" w:styleId="CommentSubjectChar">
    <w:name w:val="Comment Subject Char"/>
    <w:link w:val="CommentSubject"/>
    <w:uiPriority w:val="99"/>
    <w:semiHidden/>
    <w:rsid w:val="00391F01"/>
    <w:rPr>
      <w:rFonts w:ascii="Arial" w:hAnsi="Arial"/>
      <w:b/>
      <w:bCs/>
      <w:lang w:eastAsia="en-US"/>
    </w:rPr>
  </w:style>
  <w:style w:type="character" w:customStyle="1" w:styleId="il">
    <w:name w:val="il"/>
    <w:rsid w:val="00D43CE3"/>
  </w:style>
  <w:style w:type="table" w:customStyle="1" w:styleId="PlainTable2">
    <w:name w:val="Plain Table 2"/>
    <w:basedOn w:val="TableNormal"/>
    <w:uiPriority w:val="73"/>
    <w:rsid w:val="006647BF"/>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FollowedHyperlink">
    <w:name w:val="FollowedHyperlink"/>
    <w:uiPriority w:val="99"/>
    <w:semiHidden/>
    <w:unhideWhenUsed/>
    <w:rsid w:val="00B363DC"/>
    <w:rPr>
      <w:color w:val="954F72"/>
      <w:u w:val="single"/>
    </w:rPr>
  </w:style>
  <w:style w:type="paragraph" w:customStyle="1" w:styleId="Default">
    <w:name w:val="Default"/>
    <w:rsid w:val="00E31221"/>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829">
      <w:bodyDiv w:val="1"/>
      <w:marLeft w:val="0"/>
      <w:marRight w:val="0"/>
      <w:marTop w:val="0"/>
      <w:marBottom w:val="0"/>
      <w:divBdr>
        <w:top w:val="none" w:sz="0" w:space="0" w:color="auto"/>
        <w:left w:val="none" w:sz="0" w:space="0" w:color="auto"/>
        <w:bottom w:val="none" w:sz="0" w:space="0" w:color="auto"/>
        <w:right w:val="none" w:sz="0" w:space="0" w:color="auto"/>
      </w:divBdr>
      <w:divsChild>
        <w:div w:id="326371525">
          <w:marLeft w:val="0"/>
          <w:marRight w:val="0"/>
          <w:marTop w:val="0"/>
          <w:marBottom w:val="0"/>
          <w:divBdr>
            <w:top w:val="none" w:sz="0" w:space="0" w:color="auto"/>
            <w:left w:val="none" w:sz="0" w:space="0" w:color="auto"/>
            <w:bottom w:val="none" w:sz="0" w:space="0" w:color="auto"/>
            <w:right w:val="none" w:sz="0" w:space="0" w:color="auto"/>
          </w:divBdr>
        </w:div>
        <w:div w:id="861240436">
          <w:marLeft w:val="0"/>
          <w:marRight w:val="0"/>
          <w:marTop w:val="0"/>
          <w:marBottom w:val="0"/>
          <w:divBdr>
            <w:top w:val="none" w:sz="0" w:space="0" w:color="auto"/>
            <w:left w:val="none" w:sz="0" w:space="0" w:color="auto"/>
            <w:bottom w:val="none" w:sz="0" w:space="0" w:color="auto"/>
            <w:right w:val="none" w:sz="0" w:space="0" w:color="auto"/>
          </w:divBdr>
        </w:div>
      </w:divsChild>
    </w:div>
    <w:div w:id="134415402">
      <w:bodyDiv w:val="1"/>
      <w:marLeft w:val="0"/>
      <w:marRight w:val="0"/>
      <w:marTop w:val="0"/>
      <w:marBottom w:val="0"/>
      <w:divBdr>
        <w:top w:val="none" w:sz="0" w:space="0" w:color="auto"/>
        <w:left w:val="none" w:sz="0" w:space="0" w:color="auto"/>
        <w:bottom w:val="none" w:sz="0" w:space="0" w:color="auto"/>
        <w:right w:val="none" w:sz="0" w:space="0" w:color="auto"/>
      </w:divBdr>
    </w:div>
    <w:div w:id="181281552">
      <w:bodyDiv w:val="1"/>
      <w:marLeft w:val="0"/>
      <w:marRight w:val="0"/>
      <w:marTop w:val="0"/>
      <w:marBottom w:val="0"/>
      <w:divBdr>
        <w:top w:val="none" w:sz="0" w:space="0" w:color="auto"/>
        <w:left w:val="none" w:sz="0" w:space="0" w:color="auto"/>
        <w:bottom w:val="none" w:sz="0" w:space="0" w:color="auto"/>
        <w:right w:val="none" w:sz="0" w:space="0" w:color="auto"/>
      </w:divBdr>
    </w:div>
    <w:div w:id="339163534">
      <w:bodyDiv w:val="1"/>
      <w:marLeft w:val="0"/>
      <w:marRight w:val="0"/>
      <w:marTop w:val="0"/>
      <w:marBottom w:val="0"/>
      <w:divBdr>
        <w:top w:val="none" w:sz="0" w:space="0" w:color="auto"/>
        <w:left w:val="none" w:sz="0" w:space="0" w:color="auto"/>
        <w:bottom w:val="none" w:sz="0" w:space="0" w:color="auto"/>
        <w:right w:val="none" w:sz="0" w:space="0" w:color="auto"/>
      </w:divBdr>
      <w:divsChild>
        <w:div w:id="886336295">
          <w:marLeft w:val="0"/>
          <w:marRight w:val="0"/>
          <w:marTop w:val="0"/>
          <w:marBottom w:val="0"/>
          <w:divBdr>
            <w:top w:val="none" w:sz="0" w:space="0" w:color="auto"/>
            <w:left w:val="none" w:sz="0" w:space="0" w:color="auto"/>
            <w:bottom w:val="none" w:sz="0" w:space="0" w:color="auto"/>
            <w:right w:val="none" w:sz="0" w:space="0" w:color="auto"/>
          </w:divBdr>
        </w:div>
        <w:div w:id="1453286811">
          <w:marLeft w:val="0"/>
          <w:marRight w:val="0"/>
          <w:marTop w:val="0"/>
          <w:marBottom w:val="0"/>
          <w:divBdr>
            <w:top w:val="none" w:sz="0" w:space="0" w:color="auto"/>
            <w:left w:val="none" w:sz="0" w:space="0" w:color="auto"/>
            <w:bottom w:val="none" w:sz="0" w:space="0" w:color="auto"/>
            <w:right w:val="none" w:sz="0" w:space="0" w:color="auto"/>
          </w:divBdr>
        </w:div>
      </w:divsChild>
    </w:div>
    <w:div w:id="369578289">
      <w:bodyDiv w:val="1"/>
      <w:marLeft w:val="0"/>
      <w:marRight w:val="0"/>
      <w:marTop w:val="0"/>
      <w:marBottom w:val="0"/>
      <w:divBdr>
        <w:top w:val="none" w:sz="0" w:space="0" w:color="auto"/>
        <w:left w:val="none" w:sz="0" w:space="0" w:color="auto"/>
        <w:bottom w:val="none" w:sz="0" w:space="0" w:color="auto"/>
        <w:right w:val="none" w:sz="0" w:space="0" w:color="auto"/>
      </w:divBdr>
    </w:div>
    <w:div w:id="548491068">
      <w:bodyDiv w:val="1"/>
      <w:marLeft w:val="0"/>
      <w:marRight w:val="0"/>
      <w:marTop w:val="0"/>
      <w:marBottom w:val="0"/>
      <w:divBdr>
        <w:top w:val="none" w:sz="0" w:space="0" w:color="auto"/>
        <w:left w:val="none" w:sz="0" w:space="0" w:color="auto"/>
        <w:bottom w:val="none" w:sz="0" w:space="0" w:color="auto"/>
        <w:right w:val="none" w:sz="0" w:space="0" w:color="auto"/>
      </w:divBdr>
    </w:div>
    <w:div w:id="614946912">
      <w:bodyDiv w:val="1"/>
      <w:marLeft w:val="0"/>
      <w:marRight w:val="0"/>
      <w:marTop w:val="0"/>
      <w:marBottom w:val="0"/>
      <w:divBdr>
        <w:top w:val="none" w:sz="0" w:space="0" w:color="auto"/>
        <w:left w:val="none" w:sz="0" w:space="0" w:color="auto"/>
        <w:bottom w:val="none" w:sz="0" w:space="0" w:color="auto"/>
        <w:right w:val="none" w:sz="0" w:space="0" w:color="auto"/>
      </w:divBdr>
      <w:divsChild>
        <w:div w:id="6292847">
          <w:marLeft w:val="0"/>
          <w:marRight w:val="0"/>
          <w:marTop w:val="0"/>
          <w:marBottom w:val="0"/>
          <w:divBdr>
            <w:top w:val="none" w:sz="0" w:space="0" w:color="auto"/>
            <w:left w:val="none" w:sz="0" w:space="0" w:color="auto"/>
            <w:bottom w:val="none" w:sz="0" w:space="0" w:color="auto"/>
            <w:right w:val="none" w:sz="0" w:space="0" w:color="auto"/>
          </w:divBdr>
        </w:div>
        <w:div w:id="78916231">
          <w:marLeft w:val="0"/>
          <w:marRight w:val="0"/>
          <w:marTop w:val="0"/>
          <w:marBottom w:val="0"/>
          <w:divBdr>
            <w:top w:val="none" w:sz="0" w:space="0" w:color="auto"/>
            <w:left w:val="none" w:sz="0" w:space="0" w:color="auto"/>
            <w:bottom w:val="none" w:sz="0" w:space="0" w:color="auto"/>
            <w:right w:val="none" w:sz="0" w:space="0" w:color="auto"/>
          </w:divBdr>
        </w:div>
        <w:div w:id="118769083">
          <w:marLeft w:val="0"/>
          <w:marRight w:val="0"/>
          <w:marTop w:val="0"/>
          <w:marBottom w:val="0"/>
          <w:divBdr>
            <w:top w:val="none" w:sz="0" w:space="0" w:color="auto"/>
            <w:left w:val="none" w:sz="0" w:space="0" w:color="auto"/>
            <w:bottom w:val="none" w:sz="0" w:space="0" w:color="auto"/>
            <w:right w:val="none" w:sz="0" w:space="0" w:color="auto"/>
          </w:divBdr>
        </w:div>
        <w:div w:id="462967953">
          <w:marLeft w:val="0"/>
          <w:marRight w:val="0"/>
          <w:marTop w:val="0"/>
          <w:marBottom w:val="0"/>
          <w:divBdr>
            <w:top w:val="none" w:sz="0" w:space="0" w:color="auto"/>
            <w:left w:val="none" w:sz="0" w:space="0" w:color="auto"/>
            <w:bottom w:val="none" w:sz="0" w:space="0" w:color="auto"/>
            <w:right w:val="none" w:sz="0" w:space="0" w:color="auto"/>
          </w:divBdr>
        </w:div>
        <w:div w:id="595556237">
          <w:marLeft w:val="0"/>
          <w:marRight w:val="0"/>
          <w:marTop w:val="0"/>
          <w:marBottom w:val="0"/>
          <w:divBdr>
            <w:top w:val="none" w:sz="0" w:space="0" w:color="auto"/>
            <w:left w:val="none" w:sz="0" w:space="0" w:color="auto"/>
            <w:bottom w:val="none" w:sz="0" w:space="0" w:color="auto"/>
            <w:right w:val="none" w:sz="0" w:space="0" w:color="auto"/>
          </w:divBdr>
        </w:div>
        <w:div w:id="957955055">
          <w:marLeft w:val="0"/>
          <w:marRight w:val="0"/>
          <w:marTop w:val="0"/>
          <w:marBottom w:val="0"/>
          <w:divBdr>
            <w:top w:val="none" w:sz="0" w:space="0" w:color="auto"/>
            <w:left w:val="none" w:sz="0" w:space="0" w:color="auto"/>
            <w:bottom w:val="none" w:sz="0" w:space="0" w:color="auto"/>
            <w:right w:val="none" w:sz="0" w:space="0" w:color="auto"/>
          </w:divBdr>
          <w:divsChild>
            <w:div w:id="251671685">
              <w:marLeft w:val="0"/>
              <w:marRight w:val="0"/>
              <w:marTop w:val="0"/>
              <w:marBottom w:val="0"/>
              <w:divBdr>
                <w:top w:val="none" w:sz="0" w:space="0" w:color="auto"/>
                <w:left w:val="none" w:sz="0" w:space="0" w:color="auto"/>
                <w:bottom w:val="none" w:sz="0" w:space="0" w:color="auto"/>
                <w:right w:val="none" w:sz="0" w:space="0" w:color="auto"/>
              </w:divBdr>
            </w:div>
            <w:div w:id="261302449">
              <w:marLeft w:val="0"/>
              <w:marRight w:val="0"/>
              <w:marTop w:val="0"/>
              <w:marBottom w:val="0"/>
              <w:divBdr>
                <w:top w:val="none" w:sz="0" w:space="0" w:color="auto"/>
                <w:left w:val="none" w:sz="0" w:space="0" w:color="auto"/>
                <w:bottom w:val="none" w:sz="0" w:space="0" w:color="auto"/>
                <w:right w:val="none" w:sz="0" w:space="0" w:color="auto"/>
              </w:divBdr>
            </w:div>
            <w:div w:id="460851837">
              <w:marLeft w:val="0"/>
              <w:marRight w:val="0"/>
              <w:marTop w:val="0"/>
              <w:marBottom w:val="0"/>
              <w:divBdr>
                <w:top w:val="none" w:sz="0" w:space="0" w:color="auto"/>
                <w:left w:val="none" w:sz="0" w:space="0" w:color="auto"/>
                <w:bottom w:val="none" w:sz="0" w:space="0" w:color="auto"/>
                <w:right w:val="none" w:sz="0" w:space="0" w:color="auto"/>
              </w:divBdr>
            </w:div>
            <w:div w:id="529536902">
              <w:marLeft w:val="0"/>
              <w:marRight w:val="0"/>
              <w:marTop w:val="0"/>
              <w:marBottom w:val="0"/>
              <w:divBdr>
                <w:top w:val="none" w:sz="0" w:space="0" w:color="auto"/>
                <w:left w:val="none" w:sz="0" w:space="0" w:color="auto"/>
                <w:bottom w:val="none" w:sz="0" w:space="0" w:color="auto"/>
                <w:right w:val="none" w:sz="0" w:space="0" w:color="auto"/>
              </w:divBdr>
            </w:div>
            <w:div w:id="782303334">
              <w:marLeft w:val="0"/>
              <w:marRight w:val="0"/>
              <w:marTop w:val="0"/>
              <w:marBottom w:val="0"/>
              <w:divBdr>
                <w:top w:val="none" w:sz="0" w:space="0" w:color="auto"/>
                <w:left w:val="none" w:sz="0" w:space="0" w:color="auto"/>
                <w:bottom w:val="none" w:sz="0" w:space="0" w:color="auto"/>
                <w:right w:val="none" w:sz="0" w:space="0" w:color="auto"/>
              </w:divBdr>
            </w:div>
            <w:div w:id="952058288">
              <w:marLeft w:val="0"/>
              <w:marRight w:val="0"/>
              <w:marTop w:val="0"/>
              <w:marBottom w:val="0"/>
              <w:divBdr>
                <w:top w:val="none" w:sz="0" w:space="0" w:color="auto"/>
                <w:left w:val="none" w:sz="0" w:space="0" w:color="auto"/>
                <w:bottom w:val="none" w:sz="0" w:space="0" w:color="auto"/>
                <w:right w:val="none" w:sz="0" w:space="0" w:color="auto"/>
              </w:divBdr>
            </w:div>
            <w:div w:id="1779989254">
              <w:marLeft w:val="0"/>
              <w:marRight w:val="0"/>
              <w:marTop w:val="0"/>
              <w:marBottom w:val="0"/>
              <w:divBdr>
                <w:top w:val="none" w:sz="0" w:space="0" w:color="auto"/>
                <w:left w:val="none" w:sz="0" w:space="0" w:color="auto"/>
                <w:bottom w:val="none" w:sz="0" w:space="0" w:color="auto"/>
                <w:right w:val="none" w:sz="0" w:space="0" w:color="auto"/>
              </w:divBdr>
              <w:divsChild>
                <w:div w:id="148060897">
                  <w:marLeft w:val="0"/>
                  <w:marRight w:val="0"/>
                  <w:marTop w:val="0"/>
                  <w:marBottom w:val="0"/>
                  <w:divBdr>
                    <w:top w:val="none" w:sz="0" w:space="0" w:color="auto"/>
                    <w:left w:val="none" w:sz="0" w:space="0" w:color="auto"/>
                    <w:bottom w:val="none" w:sz="0" w:space="0" w:color="auto"/>
                    <w:right w:val="none" w:sz="0" w:space="0" w:color="auto"/>
                  </w:divBdr>
                </w:div>
                <w:div w:id="343240709">
                  <w:marLeft w:val="0"/>
                  <w:marRight w:val="0"/>
                  <w:marTop w:val="0"/>
                  <w:marBottom w:val="0"/>
                  <w:divBdr>
                    <w:top w:val="none" w:sz="0" w:space="0" w:color="auto"/>
                    <w:left w:val="none" w:sz="0" w:space="0" w:color="auto"/>
                    <w:bottom w:val="none" w:sz="0" w:space="0" w:color="auto"/>
                    <w:right w:val="none" w:sz="0" w:space="0" w:color="auto"/>
                  </w:divBdr>
                </w:div>
                <w:div w:id="372274893">
                  <w:marLeft w:val="0"/>
                  <w:marRight w:val="0"/>
                  <w:marTop w:val="0"/>
                  <w:marBottom w:val="0"/>
                  <w:divBdr>
                    <w:top w:val="none" w:sz="0" w:space="0" w:color="auto"/>
                    <w:left w:val="none" w:sz="0" w:space="0" w:color="auto"/>
                    <w:bottom w:val="none" w:sz="0" w:space="0" w:color="auto"/>
                    <w:right w:val="none" w:sz="0" w:space="0" w:color="auto"/>
                  </w:divBdr>
                </w:div>
                <w:div w:id="523177528">
                  <w:marLeft w:val="0"/>
                  <w:marRight w:val="0"/>
                  <w:marTop w:val="0"/>
                  <w:marBottom w:val="0"/>
                  <w:divBdr>
                    <w:top w:val="none" w:sz="0" w:space="0" w:color="auto"/>
                    <w:left w:val="none" w:sz="0" w:space="0" w:color="auto"/>
                    <w:bottom w:val="none" w:sz="0" w:space="0" w:color="auto"/>
                    <w:right w:val="none" w:sz="0" w:space="0" w:color="auto"/>
                  </w:divBdr>
                </w:div>
                <w:div w:id="913586904">
                  <w:marLeft w:val="0"/>
                  <w:marRight w:val="0"/>
                  <w:marTop w:val="0"/>
                  <w:marBottom w:val="0"/>
                  <w:divBdr>
                    <w:top w:val="none" w:sz="0" w:space="0" w:color="auto"/>
                    <w:left w:val="none" w:sz="0" w:space="0" w:color="auto"/>
                    <w:bottom w:val="none" w:sz="0" w:space="0" w:color="auto"/>
                    <w:right w:val="none" w:sz="0" w:space="0" w:color="auto"/>
                  </w:divBdr>
                </w:div>
                <w:div w:id="1022440322">
                  <w:marLeft w:val="0"/>
                  <w:marRight w:val="0"/>
                  <w:marTop w:val="0"/>
                  <w:marBottom w:val="0"/>
                  <w:divBdr>
                    <w:top w:val="none" w:sz="0" w:space="0" w:color="auto"/>
                    <w:left w:val="none" w:sz="0" w:space="0" w:color="auto"/>
                    <w:bottom w:val="none" w:sz="0" w:space="0" w:color="auto"/>
                    <w:right w:val="none" w:sz="0" w:space="0" w:color="auto"/>
                  </w:divBdr>
                  <w:divsChild>
                    <w:div w:id="89130642">
                      <w:marLeft w:val="0"/>
                      <w:marRight w:val="0"/>
                      <w:marTop w:val="0"/>
                      <w:marBottom w:val="0"/>
                      <w:divBdr>
                        <w:top w:val="none" w:sz="0" w:space="0" w:color="auto"/>
                        <w:left w:val="none" w:sz="0" w:space="0" w:color="auto"/>
                        <w:bottom w:val="none" w:sz="0" w:space="0" w:color="auto"/>
                        <w:right w:val="none" w:sz="0" w:space="0" w:color="auto"/>
                      </w:divBdr>
                    </w:div>
                    <w:div w:id="373891740">
                      <w:marLeft w:val="0"/>
                      <w:marRight w:val="0"/>
                      <w:marTop w:val="0"/>
                      <w:marBottom w:val="0"/>
                      <w:divBdr>
                        <w:top w:val="none" w:sz="0" w:space="0" w:color="auto"/>
                        <w:left w:val="none" w:sz="0" w:space="0" w:color="auto"/>
                        <w:bottom w:val="none" w:sz="0" w:space="0" w:color="auto"/>
                        <w:right w:val="none" w:sz="0" w:space="0" w:color="auto"/>
                      </w:divBdr>
                      <w:divsChild>
                        <w:div w:id="432215792">
                          <w:marLeft w:val="0"/>
                          <w:marRight w:val="0"/>
                          <w:marTop w:val="0"/>
                          <w:marBottom w:val="0"/>
                          <w:divBdr>
                            <w:top w:val="none" w:sz="0" w:space="0" w:color="auto"/>
                            <w:left w:val="none" w:sz="0" w:space="0" w:color="auto"/>
                            <w:bottom w:val="none" w:sz="0" w:space="0" w:color="auto"/>
                            <w:right w:val="none" w:sz="0" w:space="0" w:color="auto"/>
                          </w:divBdr>
                        </w:div>
                        <w:div w:id="488058142">
                          <w:marLeft w:val="0"/>
                          <w:marRight w:val="0"/>
                          <w:marTop w:val="0"/>
                          <w:marBottom w:val="0"/>
                          <w:divBdr>
                            <w:top w:val="none" w:sz="0" w:space="0" w:color="auto"/>
                            <w:left w:val="none" w:sz="0" w:space="0" w:color="auto"/>
                            <w:bottom w:val="none" w:sz="0" w:space="0" w:color="auto"/>
                            <w:right w:val="none" w:sz="0" w:space="0" w:color="auto"/>
                          </w:divBdr>
                        </w:div>
                        <w:div w:id="1559050021">
                          <w:marLeft w:val="0"/>
                          <w:marRight w:val="0"/>
                          <w:marTop w:val="0"/>
                          <w:marBottom w:val="0"/>
                          <w:divBdr>
                            <w:top w:val="none" w:sz="0" w:space="0" w:color="auto"/>
                            <w:left w:val="none" w:sz="0" w:space="0" w:color="auto"/>
                            <w:bottom w:val="none" w:sz="0" w:space="0" w:color="auto"/>
                            <w:right w:val="none" w:sz="0" w:space="0" w:color="auto"/>
                          </w:divBdr>
                        </w:div>
                        <w:div w:id="1590237716">
                          <w:marLeft w:val="0"/>
                          <w:marRight w:val="0"/>
                          <w:marTop w:val="0"/>
                          <w:marBottom w:val="0"/>
                          <w:divBdr>
                            <w:top w:val="none" w:sz="0" w:space="0" w:color="auto"/>
                            <w:left w:val="none" w:sz="0" w:space="0" w:color="auto"/>
                            <w:bottom w:val="none" w:sz="0" w:space="0" w:color="auto"/>
                            <w:right w:val="none" w:sz="0" w:space="0" w:color="auto"/>
                          </w:divBdr>
                        </w:div>
                        <w:div w:id="1622614728">
                          <w:marLeft w:val="0"/>
                          <w:marRight w:val="0"/>
                          <w:marTop w:val="0"/>
                          <w:marBottom w:val="0"/>
                          <w:divBdr>
                            <w:top w:val="none" w:sz="0" w:space="0" w:color="auto"/>
                            <w:left w:val="none" w:sz="0" w:space="0" w:color="auto"/>
                            <w:bottom w:val="none" w:sz="0" w:space="0" w:color="auto"/>
                            <w:right w:val="none" w:sz="0" w:space="0" w:color="auto"/>
                          </w:divBdr>
                        </w:div>
                        <w:div w:id="1898515336">
                          <w:marLeft w:val="0"/>
                          <w:marRight w:val="0"/>
                          <w:marTop w:val="0"/>
                          <w:marBottom w:val="0"/>
                          <w:divBdr>
                            <w:top w:val="none" w:sz="0" w:space="0" w:color="auto"/>
                            <w:left w:val="none" w:sz="0" w:space="0" w:color="auto"/>
                            <w:bottom w:val="none" w:sz="0" w:space="0" w:color="auto"/>
                            <w:right w:val="none" w:sz="0" w:space="0" w:color="auto"/>
                          </w:divBdr>
                        </w:div>
                        <w:div w:id="1926765373">
                          <w:marLeft w:val="0"/>
                          <w:marRight w:val="0"/>
                          <w:marTop w:val="0"/>
                          <w:marBottom w:val="0"/>
                          <w:divBdr>
                            <w:top w:val="none" w:sz="0" w:space="0" w:color="auto"/>
                            <w:left w:val="none" w:sz="0" w:space="0" w:color="auto"/>
                            <w:bottom w:val="none" w:sz="0" w:space="0" w:color="auto"/>
                            <w:right w:val="none" w:sz="0" w:space="0" w:color="auto"/>
                          </w:divBdr>
                          <w:divsChild>
                            <w:div w:id="268661491">
                              <w:marLeft w:val="0"/>
                              <w:marRight w:val="0"/>
                              <w:marTop w:val="0"/>
                              <w:marBottom w:val="0"/>
                              <w:divBdr>
                                <w:top w:val="none" w:sz="0" w:space="0" w:color="auto"/>
                                <w:left w:val="none" w:sz="0" w:space="0" w:color="auto"/>
                                <w:bottom w:val="none" w:sz="0" w:space="0" w:color="auto"/>
                                <w:right w:val="none" w:sz="0" w:space="0" w:color="auto"/>
                              </w:divBdr>
                            </w:div>
                            <w:div w:id="934746448">
                              <w:marLeft w:val="0"/>
                              <w:marRight w:val="0"/>
                              <w:marTop w:val="0"/>
                              <w:marBottom w:val="0"/>
                              <w:divBdr>
                                <w:top w:val="none" w:sz="0" w:space="0" w:color="auto"/>
                                <w:left w:val="none" w:sz="0" w:space="0" w:color="auto"/>
                                <w:bottom w:val="none" w:sz="0" w:space="0" w:color="auto"/>
                                <w:right w:val="none" w:sz="0" w:space="0" w:color="auto"/>
                              </w:divBdr>
                            </w:div>
                            <w:div w:id="2114477217">
                              <w:marLeft w:val="0"/>
                              <w:marRight w:val="0"/>
                              <w:marTop w:val="0"/>
                              <w:marBottom w:val="0"/>
                              <w:divBdr>
                                <w:top w:val="none" w:sz="0" w:space="0" w:color="auto"/>
                                <w:left w:val="none" w:sz="0" w:space="0" w:color="auto"/>
                                <w:bottom w:val="none" w:sz="0" w:space="0" w:color="auto"/>
                                <w:right w:val="none" w:sz="0" w:space="0" w:color="auto"/>
                              </w:divBdr>
                            </w:div>
                          </w:divsChild>
                        </w:div>
                        <w:div w:id="2067796045">
                          <w:marLeft w:val="0"/>
                          <w:marRight w:val="0"/>
                          <w:marTop w:val="0"/>
                          <w:marBottom w:val="0"/>
                          <w:divBdr>
                            <w:top w:val="none" w:sz="0" w:space="0" w:color="auto"/>
                            <w:left w:val="none" w:sz="0" w:space="0" w:color="auto"/>
                            <w:bottom w:val="none" w:sz="0" w:space="0" w:color="auto"/>
                            <w:right w:val="none" w:sz="0" w:space="0" w:color="auto"/>
                          </w:divBdr>
                        </w:div>
                        <w:div w:id="2121216911">
                          <w:marLeft w:val="0"/>
                          <w:marRight w:val="0"/>
                          <w:marTop w:val="0"/>
                          <w:marBottom w:val="0"/>
                          <w:divBdr>
                            <w:top w:val="none" w:sz="0" w:space="0" w:color="auto"/>
                            <w:left w:val="none" w:sz="0" w:space="0" w:color="auto"/>
                            <w:bottom w:val="none" w:sz="0" w:space="0" w:color="auto"/>
                            <w:right w:val="none" w:sz="0" w:space="0" w:color="auto"/>
                          </w:divBdr>
                        </w:div>
                      </w:divsChild>
                    </w:div>
                    <w:div w:id="1042555303">
                      <w:marLeft w:val="0"/>
                      <w:marRight w:val="0"/>
                      <w:marTop w:val="0"/>
                      <w:marBottom w:val="0"/>
                      <w:divBdr>
                        <w:top w:val="none" w:sz="0" w:space="0" w:color="auto"/>
                        <w:left w:val="none" w:sz="0" w:space="0" w:color="auto"/>
                        <w:bottom w:val="none" w:sz="0" w:space="0" w:color="auto"/>
                        <w:right w:val="none" w:sz="0" w:space="0" w:color="auto"/>
                      </w:divBdr>
                    </w:div>
                  </w:divsChild>
                </w:div>
                <w:div w:id="1357273321">
                  <w:marLeft w:val="0"/>
                  <w:marRight w:val="0"/>
                  <w:marTop w:val="0"/>
                  <w:marBottom w:val="0"/>
                  <w:divBdr>
                    <w:top w:val="none" w:sz="0" w:space="0" w:color="auto"/>
                    <w:left w:val="none" w:sz="0" w:space="0" w:color="auto"/>
                    <w:bottom w:val="none" w:sz="0" w:space="0" w:color="auto"/>
                    <w:right w:val="none" w:sz="0" w:space="0" w:color="auto"/>
                  </w:divBdr>
                </w:div>
                <w:div w:id="1514296479">
                  <w:marLeft w:val="0"/>
                  <w:marRight w:val="0"/>
                  <w:marTop w:val="0"/>
                  <w:marBottom w:val="0"/>
                  <w:divBdr>
                    <w:top w:val="none" w:sz="0" w:space="0" w:color="auto"/>
                    <w:left w:val="none" w:sz="0" w:space="0" w:color="auto"/>
                    <w:bottom w:val="none" w:sz="0" w:space="0" w:color="auto"/>
                    <w:right w:val="none" w:sz="0" w:space="0" w:color="auto"/>
                  </w:divBdr>
                  <w:divsChild>
                    <w:div w:id="465508463">
                      <w:marLeft w:val="0"/>
                      <w:marRight w:val="0"/>
                      <w:marTop w:val="0"/>
                      <w:marBottom w:val="0"/>
                      <w:divBdr>
                        <w:top w:val="none" w:sz="0" w:space="0" w:color="auto"/>
                        <w:left w:val="none" w:sz="0" w:space="0" w:color="auto"/>
                        <w:bottom w:val="none" w:sz="0" w:space="0" w:color="auto"/>
                        <w:right w:val="none" w:sz="0" w:space="0" w:color="auto"/>
                      </w:divBdr>
                    </w:div>
                    <w:div w:id="949973757">
                      <w:marLeft w:val="0"/>
                      <w:marRight w:val="0"/>
                      <w:marTop w:val="0"/>
                      <w:marBottom w:val="0"/>
                      <w:divBdr>
                        <w:top w:val="none" w:sz="0" w:space="0" w:color="auto"/>
                        <w:left w:val="none" w:sz="0" w:space="0" w:color="auto"/>
                        <w:bottom w:val="none" w:sz="0" w:space="0" w:color="auto"/>
                        <w:right w:val="none" w:sz="0" w:space="0" w:color="auto"/>
                      </w:divBdr>
                    </w:div>
                    <w:div w:id="1327519633">
                      <w:marLeft w:val="0"/>
                      <w:marRight w:val="0"/>
                      <w:marTop w:val="0"/>
                      <w:marBottom w:val="0"/>
                      <w:divBdr>
                        <w:top w:val="none" w:sz="0" w:space="0" w:color="auto"/>
                        <w:left w:val="none" w:sz="0" w:space="0" w:color="auto"/>
                        <w:bottom w:val="none" w:sz="0" w:space="0" w:color="auto"/>
                        <w:right w:val="none" w:sz="0" w:space="0" w:color="auto"/>
                      </w:divBdr>
                    </w:div>
                    <w:div w:id="1486160947">
                      <w:marLeft w:val="0"/>
                      <w:marRight w:val="0"/>
                      <w:marTop w:val="0"/>
                      <w:marBottom w:val="0"/>
                      <w:divBdr>
                        <w:top w:val="none" w:sz="0" w:space="0" w:color="auto"/>
                        <w:left w:val="none" w:sz="0" w:space="0" w:color="auto"/>
                        <w:bottom w:val="none" w:sz="0" w:space="0" w:color="auto"/>
                        <w:right w:val="none" w:sz="0" w:space="0" w:color="auto"/>
                      </w:divBdr>
                    </w:div>
                    <w:div w:id="1560902567">
                      <w:marLeft w:val="0"/>
                      <w:marRight w:val="0"/>
                      <w:marTop w:val="0"/>
                      <w:marBottom w:val="0"/>
                      <w:divBdr>
                        <w:top w:val="none" w:sz="0" w:space="0" w:color="auto"/>
                        <w:left w:val="none" w:sz="0" w:space="0" w:color="auto"/>
                        <w:bottom w:val="none" w:sz="0" w:space="0" w:color="auto"/>
                        <w:right w:val="none" w:sz="0" w:space="0" w:color="auto"/>
                      </w:divBdr>
                    </w:div>
                    <w:div w:id="1638145207">
                      <w:marLeft w:val="0"/>
                      <w:marRight w:val="0"/>
                      <w:marTop w:val="0"/>
                      <w:marBottom w:val="0"/>
                      <w:divBdr>
                        <w:top w:val="none" w:sz="0" w:space="0" w:color="auto"/>
                        <w:left w:val="none" w:sz="0" w:space="0" w:color="auto"/>
                        <w:bottom w:val="none" w:sz="0" w:space="0" w:color="auto"/>
                        <w:right w:val="none" w:sz="0" w:space="0" w:color="auto"/>
                      </w:divBdr>
                    </w:div>
                    <w:div w:id="1725256015">
                      <w:marLeft w:val="0"/>
                      <w:marRight w:val="0"/>
                      <w:marTop w:val="0"/>
                      <w:marBottom w:val="0"/>
                      <w:divBdr>
                        <w:top w:val="none" w:sz="0" w:space="0" w:color="auto"/>
                        <w:left w:val="none" w:sz="0" w:space="0" w:color="auto"/>
                        <w:bottom w:val="none" w:sz="0" w:space="0" w:color="auto"/>
                        <w:right w:val="none" w:sz="0" w:space="0" w:color="auto"/>
                      </w:divBdr>
                      <w:divsChild>
                        <w:div w:id="86851577">
                          <w:marLeft w:val="0"/>
                          <w:marRight w:val="0"/>
                          <w:marTop w:val="0"/>
                          <w:marBottom w:val="0"/>
                          <w:divBdr>
                            <w:top w:val="none" w:sz="0" w:space="0" w:color="auto"/>
                            <w:left w:val="none" w:sz="0" w:space="0" w:color="auto"/>
                            <w:bottom w:val="none" w:sz="0" w:space="0" w:color="auto"/>
                            <w:right w:val="none" w:sz="0" w:space="0" w:color="auto"/>
                          </w:divBdr>
                        </w:div>
                        <w:div w:id="787965274">
                          <w:marLeft w:val="0"/>
                          <w:marRight w:val="0"/>
                          <w:marTop w:val="0"/>
                          <w:marBottom w:val="0"/>
                          <w:divBdr>
                            <w:top w:val="none" w:sz="0" w:space="0" w:color="auto"/>
                            <w:left w:val="none" w:sz="0" w:space="0" w:color="auto"/>
                            <w:bottom w:val="none" w:sz="0" w:space="0" w:color="auto"/>
                            <w:right w:val="none" w:sz="0" w:space="0" w:color="auto"/>
                          </w:divBdr>
                        </w:div>
                        <w:div w:id="1153372209">
                          <w:marLeft w:val="0"/>
                          <w:marRight w:val="0"/>
                          <w:marTop w:val="0"/>
                          <w:marBottom w:val="0"/>
                          <w:divBdr>
                            <w:top w:val="none" w:sz="0" w:space="0" w:color="auto"/>
                            <w:left w:val="none" w:sz="0" w:space="0" w:color="auto"/>
                            <w:bottom w:val="none" w:sz="0" w:space="0" w:color="auto"/>
                            <w:right w:val="none" w:sz="0" w:space="0" w:color="auto"/>
                          </w:divBdr>
                        </w:div>
                      </w:divsChild>
                    </w:div>
                    <w:div w:id="1774276313">
                      <w:marLeft w:val="0"/>
                      <w:marRight w:val="0"/>
                      <w:marTop w:val="0"/>
                      <w:marBottom w:val="0"/>
                      <w:divBdr>
                        <w:top w:val="none" w:sz="0" w:space="0" w:color="auto"/>
                        <w:left w:val="none" w:sz="0" w:space="0" w:color="auto"/>
                        <w:bottom w:val="none" w:sz="0" w:space="0" w:color="auto"/>
                        <w:right w:val="none" w:sz="0" w:space="0" w:color="auto"/>
                      </w:divBdr>
                    </w:div>
                    <w:div w:id="1891846545">
                      <w:marLeft w:val="0"/>
                      <w:marRight w:val="0"/>
                      <w:marTop w:val="0"/>
                      <w:marBottom w:val="0"/>
                      <w:divBdr>
                        <w:top w:val="none" w:sz="0" w:space="0" w:color="auto"/>
                        <w:left w:val="none" w:sz="0" w:space="0" w:color="auto"/>
                        <w:bottom w:val="none" w:sz="0" w:space="0" w:color="auto"/>
                        <w:right w:val="none" w:sz="0" w:space="0" w:color="auto"/>
                      </w:divBdr>
                    </w:div>
                    <w:div w:id="2121214501">
                      <w:marLeft w:val="0"/>
                      <w:marRight w:val="0"/>
                      <w:marTop w:val="0"/>
                      <w:marBottom w:val="0"/>
                      <w:divBdr>
                        <w:top w:val="none" w:sz="0" w:space="0" w:color="auto"/>
                        <w:left w:val="none" w:sz="0" w:space="0" w:color="auto"/>
                        <w:bottom w:val="none" w:sz="0" w:space="0" w:color="auto"/>
                        <w:right w:val="none" w:sz="0" w:space="0" w:color="auto"/>
                      </w:divBdr>
                    </w:div>
                  </w:divsChild>
                </w:div>
                <w:div w:id="1556819597">
                  <w:marLeft w:val="0"/>
                  <w:marRight w:val="0"/>
                  <w:marTop w:val="0"/>
                  <w:marBottom w:val="0"/>
                  <w:divBdr>
                    <w:top w:val="none" w:sz="0" w:space="0" w:color="auto"/>
                    <w:left w:val="none" w:sz="0" w:space="0" w:color="auto"/>
                    <w:bottom w:val="none" w:sz="0" w:space="0" w:color="auto"/>
                    <w:right w:val="none" w:sz="0" w:space="0" w:color="auto"/>
                  </w:divBdr>
                </w:div>
                <w:div w:id="1970932385">
                  <w:marLeft w:val="0"/>
                  <w:marRight w:val="0"/>
                  <w:marTop w:val="0"/>
                  <w:marBottom w:val="0"/>
                  <w:divBdr>
                    <w:top w:val="none" w:sz="0" w:space="0" w:color="auto"/>
                    <w:left w:val="none" w:sz="0" w:space="0" w:color="auto"/>
                    <w:bottom w:val="none" w:sz="0" w:space="0" w:color="auto"/>
                    <w:right w:val="none" w:sz="0" w:space="0" w:color="auto"/>
                  </w:divBdr>
                </w:div>
                <w:div w:id="2107070725">
                  <w:marLeft w:val="0"/>
                  <w:marRight w:val="0"/>
                  <w:marTop w:val="0"/>
                  <w:marBottom w:val="0"/>
                  <w:divBdr>
                    <w:top w:val="none" w:sz="0" w:space="0" w:color="auto"/>
                    <w:left w:val="none" w:sz="0" w:space="0" w:color="auto"/>
                    <w:bottom w:val="none" w:sz="0" w:space="0" w:color="auto"/>
                    <w:right w:val="none" w:sz="0" w:space="0" w:color="auto"/>
                  </w:divBdr>
                </w:div>
              </w:divsChild>
            </w:div>
            <w:div w:id="1829469079">
              <w:marLeft w:val="0"/>
              <w:marRight w:val="0"/>
              <w:marTop w:val="0"/>
              <w:marBottom w:val="0"/>
              <w:divBdr>
                <w:top w:val="none" w:sz="0" w:space="0" w:color="auto"/>
                <w:left w:val="none" w:sz="0" w:space="0" w:color="auto"/>
                <w:bottom w:val="none" w:sz="0" w:space="0" w:color="auto"/>
                <w:right w:val="none" w:sz="0" w:space="0" w:color="auto"/>
              </w:divBdr>
            </w:div>
            <w:div w:id="1929651948">
              <w:marLeft w:val="0"/>
              <w:marRight w:val="0"/>
              <w:marTop w:val="0"/>
              <w:marBottom w:val="0"/>
              <w:divBdr>
                <w:top w:val="none" w:sz="0" w:space="0" w:color="auto"/>
                <w:left w:val="none" w:sz="0" w:space="0" w:color="auto"/>
                <w:bottom w:val="none" w:sz="0" w:space="0" w:color="auto"/>
                <w:right w:val="none" w:sz="0" w:space="0" w:color="auto"/>
              </w:divBdr>
            </w:div>
            <w:div w:id="2004579617">
              <w:marLeft w:val="0"/>
              <w:marRight w:val="0"/>
              <w:marTop w:val="0"/>
              <w:marBottom w:val="0"/>
              <w:divBdr>
                <w:top w:val="none" w:sz="0" w:space="0" w:color="auto"/>
                <w:left w:val="none" w:sz="0" w:space="0" w:color="auto"/>
                <w:bottom w:val="none" w:sz="0" w:space="0" w:color="auto"/>
                <w:right w:val="none" w:sz="0" w:space="0" w:color="auto"/>
              </w:divBdr>
            </w:div>
            <w:div w:id="2012027931">
              <w:marLeft w:val="0"/>
              <w:marRight w:val="0"/>
              <w:marTop w:val="0"/>
              <w:marBottom w:val="0"/>
              <w:divBdr>
                <w:top w:val="none" w:sz="0" w:space="0" w:color="auto"/>
                <w:left w:val="none" w:sz="0" w:space="0" w:color="auto"/>
                <w:bottom w:val="none" w:sz="0" w:space="0" w:color="auto"/>
                <w:right w:val="none" w:sz="0" w:space="0" w:color="auto"/>
              </w:divBdr>
            </w:div>
            <w:div w:id="2032291472">
              <w:marLeft w:val="0"/>
              <w:marRight w:val="0"/>
              <w:marTop w:val="0"/>
              <w:marBottom w:val="0"/>
              <w:divBdr>
                <w:top w:val="none" w:sz="0" w:space="0" w:color="auto"/>
                <w:left w:val="none" w:sz="0" w:space="0" w:color="auto"/>
                <w:bottom w:val="none" w:sz="0" w:space="0" w:color="auto"/>
                <w:right w:val="none" w:sz="0" w:space="0" w:color="auto"/>
              </w:divBdr>
            </w:div>
          </w:divsChild>
        </w:div>
        <w:div w:id="1420445418">
          <w:marLeft w:val="0"/>
          <w:marRight w:val="0"/>
          <w:marTop w:val="0"/>
          <w:marBottom w:val="0"/>
          <w:divBdr>
            <w:top w:val="none" w:sz="0" w:space="0" w:color="auto"/>
            <w:left w:val="none" w:sz="0" w:space="0" w:color="auto"/>
            <w:bottom w:val="none" w:sz="0" w:space="0" w:color="auto"/>
            <w:right w:val="none" w:sz="0" w:space="0" w:color="auto"/>
          </w:divBdr>
        </w:div>
        <w:div w:id="1928732951">
          <w:marLeft w:val="0"/>
          <w:marRight w:val="0"/>
          <w:marTop w:val="0"/>
          <w:marBottom w:val="0"/>
          <w:divBdr>
            <w:top w:val="none" w:sz="0" w:space="0" w:color="auto"/>
            <w:left w:val="none" w:sz="0" w:space="0" w:color="auto"/>
            <w:bottom w:val="none" w:sz="0" w:space="0" w:color="auto"/>
            <w:right w:val="none" w:sz="0" w:space="0" w:color="auto"/>
          </w:divBdr>
        </w:div>
      </w:divsChild>
    </w:div>
    <w:div w:id="641738437">
      <w:bodyDiv w:val="1"/>
      <w:marLeft w:val="0"/>
      <w:marRight w:val="0"/>
      <w:marTop w:val="0"/>
      <w:marBottom w:val="0"/>
      <w:divBdr>
        <w:top w:val="none" w:sz="0" w:space="0" w:color="auto"/>
        <w:left w:val="none" w:sz="0" w:space="0" w:color="auto"/>
        <w:bottom w:val="none" w:sz="0" w:space="0" w:color="auto"/>
        <w:right w:val="none" w:sz="0" w:space="0" w:color="auto"/>
      </w:divBdr>
      <w:divsChild>
        <w:div w:id="250626427">
          <w:marLeft w:val="0"/>
          <w:marRight w:val="0"/>
          <w:marTop w:val="0"/>
          <w:marBottom w:val="0"/>
          <w:divBdr>
            <w:top w:val="none" w:sz="0" w:space="0" w:color="auto"/>
            <w:left w:val="none" w:sz="0" w:space="0" w:color="auto"/>
            <w:bottom w:val="none" w:sz="0" w:space="0" w:color="auto"/>
            <w:right w:val="none" w:sz="0" w:space="0" w:color="auto"/>
          </w:divBdr>
        </w:div>
      </w:divsChild>
    </w:div>
    <w:div w:id="704410616">
      <w:bodyDiv w:val="1"/>
      <w:marLeft w:val="0"/>
      <w:marRight w:val="0"/>
      <w:marTop w:val="0"/>
      <w:marBottom w:val="0"/>
      <w:divBdr>
        <w:top w:val="none" w:sz="0" w:space="0" w:color="auto"/>
        <w:left w:val="none" w:sz="0" w:space="0" w:color="auto"/>
        <w:bottom w:val="none" w:sz="0" w:space="0" w:color="auto"/>
        <w:right w:val="none" w:sz="0" w:space="0" w:color="auto"/>
      </w:divBdr>
      <w:divsChild>
        <w:div w:id="45419819">
          <w:marLeft w:val="0"/>
          <w:marRight w:val="0"/>
          <w:marTop w:val="0"/>
          <w:marBottom w:val="0"/>
          <w:divBdr>
            <w:top w:val="none" w:sz="0" w:space="0" w:color="auto"/>
            <w:left w:val="none" w:sz="0" w:space="0" w:color="auto"/>
            <w:bottom w:val="none" w:sz="0" w:space="0" w:color="auto"/>
            <w:right w:val="none" w:sz="0" w:space="0" w:color="auto"/>
          </w:divBdr>
        </w:div>
        <w:div w:id="854658967">
          <w:marLeft w:val="0"/>
          <w:marRight w:val="0"/>
          <w:marTop w:val="0"/>
          <w:marBottom w:val="0"/>
          <w:divBdr>
            <w:top w:val="none" w:sz="0" w:space="0" w:color="auto"/>
            <w:left w:val="none" w:sz="0" w:space="0" w:color="auto"/>
            <w:bottom w:val="none" w:sz="0" w:space="0" w:color="auto"/>
            <w:right w:val="none" w:sz="0" w:space="0" w:color="auto"/>
          </w:divBdr>
        </w:div>
        <w:div w:id="272903615">
          <w:marLeft w:val="0"/>
          <w:marRight w:val="0"/>
          <w:marTop w:val="0"/>
          <w:marBottom w:val="0"/>
          <w:divBdr>
            <w:top w:val="none" w:sz="0" w:space="0" w:color="auto"/>
            <w:left w:val="none" w:sz="0" w:space="0" w:color="auto"/>
            <w:bottom w:val="none" w:sz="0" w:space="0" w:color="auto"/>
            <w:right w:val="none" w:sz="0" w:space="0" w:color="auto"/>
          </w:divBdr>
        </w:div>
        <w:div w:id="131868677">
          <w:marLeft w:val="0"/>
          <w:marRight w:val="0"/>
          <w:marTop w:val="0"/>
          <w:marBottom w:val="0"/>
          <w:divBdr>
            <w:top w:val="none" w:sz="0" w:space="0" w:color="auto"/>
            <w:left w:val="none" w:sz="0" w:space="0" w:color="auto"/>
            <w:bottom w:val="none" w:sz="0" w:space="0" w:color="auto"/>
            <w:right w:val="none" w:sz="0" w:space="0" w:color="auto"/>
          </w:divBdr>
        </w:div>
        <w:div w:id="1303802328">
          <w:marLeft w:val="0"/>
          <w:marRight w:val="0"/>
          <w:marTop w:val="0"/>
          <w:marBottom w:val="0"/>
          <w:divBdr>
            <w:top w:val="none" w:sz="0" w:space="0" w:color="auto"/>
            <w:left w:val="none" w:sz="0" w:space="0" w:color="auto"/>
            <w:bottom w:val="none" w:sz="0" w:space="0" w:color="auto"/>
            <w:right w:val="none" w:sz="0" w:space="0" w:color="auto"/>
          </w:divBdr>
        </w:div>
        <w:div w:id="254674695">
          <w:marLeft w:val="0"/>
          <w:marRight w:val="0"/>
          <w:marTop w:val="0"/>
          <w:marBottom w:val="0"/>
          <w:divBdr>
            <w:top w:val="none" w:sz="0" w:space="0" w:color="auto"/>
            <w:left w:val="none" w:sz="0" w:space="0" w:color="auto"/>
            <w:bottom w:val="none" w:sz="0" w:space="0" w:color="auto"/>
            <w:right w:val="none" w:sz="0" w:space="0" w:color="auto"/>
          </w:divBdr>
        </w:div>
        <w:div w:id="555699714">
          <w:marLeft w:val="0"/>
          <w:marRight w:val="0"/>
          <w:marTop w:val="0"/>
          <w:marBottom w:val="0"/>
          <w:divBdr>
            <w:top w:val="none" w:sz="0" w:space="0" w:color="auto"/>
            <w:left w:val="none" w:sz="0" w:space="0" w:color="auto"/>
            <w:bottom w:val="none" w:sz="0" w:space="0" w:color="auto"/>
            <w:right w:val="none" w:sz="0" w:space="0" w:color="auto"/>
          </w:divBdr>
        </w:div>
        <w:div w:id="1270508719">
          <w:marLeft w:val="0"/>
          <w:marRight w:val="0"/>
          <w:marTop w:val="0"/>
          <w:marBottom w:val="0"/>
          <w:divBdr>
            <w:top w:val="none" w:sz="0" w:space="0" w:color="auto"/>
            <w:left w:val="none" w:sz="0" w:space="0" w:color="auto"/>
            <w:bottom w:val="none" w:sz="0" w:space="0" w:color="auto"/>
            <w:right w:val="none" w:sz="0" w:space="0" w:color="auto"/>
          </w:divBdr>
        </w:div>
      </w:divsChild>
    </w:div>
    <w:div w:id="838927874">
      <w:bodyDiv w:val="1"/>
      <w:marLeft w:val="0"/>
      <w:marRight w:val="0"/>
      <w:marTop w:val="0"/>
      <w:marBottom w:val="0"/>
      <w:divBdr>
        <w:top w:val="none" w:sz="0" w:space="0" w:color="auto"/>
        <w:left w:val="none" w:sz="0" w:space="0" w:color="auto"/>
        <w:bottom w:val="none" w:sz="0" w:space="0" w:color="auto"/>
        <w:right w:val="none" w:sz="0" w:space="0" w:color="auto"/>
      </w:divBdr>
    </w:div>
    <w:div w:id="882906078">
      <w:bodyDiv w:val="1"/>
      <w:marLeft w:val="0"/>
      <w:marRight w:val="0"/>
      <w:marTop w:val="0"/>
      <w:marBottom w:val="0"/>
      <w:divBdr>
        <w:top w:val="none" w:sz="0" w:space="0" w:color="auto"/>
        <w:left w:val="none" w:sz="0" w:space="0" w:color="auto"/>
        <w:bottom w:val="none" w:sz="0" w:space="0" w:color="auto"/>
        <w:right w:val="none" w:sz="0" w:space="0" w:color="auto"/>
      </w:divBdr>
    </w:div>
    <w:div w:id="968363801">
      <w:bodyDiv w:val="1"/>
      <w:marLeft w:val="0"/>
      <w:marRight w:val="0"/>
      <w:marTop w:val="0"/>
      <w:marBottom w:val="0"/>
      <w:divBdr>
        <w:top w:val="none" w:sz="0" w:space="0" w:color="auto"/>
        <w:left w:val="none" w:sz="0" w:space="0" w:color="auto"/>
        <w:bottom w:val="none" w:sz="0" w:space="0" w:color="auto"/>
        <w:right w:val="none" w:sz="0" w:space="0" w:color="auto"/>
      </w:divBdr>
    </w:div>
    <w:div w:id="991328561">
      <w:bodyDiv w:val="1"/>
      <w:marLeft w:val="0"/>
      <w:marRight w:val="0"/>
      <w:marTop w:val="0"/>
      <w:marBottom w:val="0"/>
      <w:divBdr>
        <w:top w:val="none" w:sz="0" w:space="0" w:color="auto"/>
        <w:left w:val="none" w:sz="0" w:space="0" w:color="auto"/>
        <w:bottom w:val="none" w:sz="0" w:space="0" w:color="auto"/>
        <w:right w:val="none" w:sz="0" w:space="0" w:color="auto"/>
      </w:divBdr>
    </w:div>
    <w:div w:id="1005282634">
      <w:bodyDiv w:val="1"/>
      <w:marLeft w:val="0"/>
      <w:marRight w:val="0"/>
      <w:marTop w:val="0"/>
      <w:marBottom w:val="0"/>
      <w:divBdr>
        <w:top w:val="none" w:sz="0" w:space="0" w:color="auto"/>
        <w:left w:val="none" w:sz="0" w:space="0" w:color="auto"/>
        <w:bottom w:val="none" w:sz="0" w:space="0" w:color="auto"/>
        <w:right w:val="none" w:sz="0" w:space="0" w:color="auto"/>
      </w:divBdr>
    </w:div>
    <w:div w:id="1190798347">
      <w:bodyDiv w:val="1"/>
      <w:marLeft w:val="0"/>
      <w:marRight w:val="0"/>
      <w:marTop w:val="0"/>
      <w:marBottom w:val="0"/>
      <w:divBdr>
        <w:top w:val="none" w:sz="0" w:space="0" w:color="auto"/>
        <w:left w:val="none" w:sz="0" w:space="0" w:color="auto"/>
        <w:bottom w:val="none" w:sz="0" w:space="0" w:color="auto"/>
        <w:right w:val="none" w:sz="0" w:space="0" w:color="auto"/>
      </w:divBdr>
      <w:divsChild>
        <w:div w:id="1646158990">
          <w:marLeft w:val="0"/>
          <w:marRight w:val="0"/>
          <w:marTop w:val="0"/>
          <w:marBottom w:val="150"/>
          <w:divBdr>
            <w:top w:val="none" w:sz="0" w:space="0" w:color="auto"/>
            <w:left w:val="none" w:sz="0" w:space="0" w:color="auto"/>
            <w:bottom w:val="none" w:sz="0" w:space="0" w:color="auto"/>
            <w:right w:val="none" w:sz="0" w:space="0" w:color="auto"/>
          </w:divBdr>
        </w:div>
      </w:divsChild>
    </w:div>
    <w:div w:id="1289583419">
      <w:bodyDiv w:val="1"/>
      <w:marLeft w:val="0"/>
      <w:marRight w:val="0"/>
      <w:marTop w:val="0"/>
      <w:marBottom w:val="0"/>
      <w:divBdr>
        <w:top w:val="none" w:sz="0" w:space="0" w:color="auto"/>
        <w:left w:val="none" w:sz="0" w:space="0" w:color="auto"/>
        <w:bottom w:val="none" w:sz="0" w:space="0" w:color="auto"/>
        <w:right w:val="none" w:sz="0" w:space="0" w:color="auto"/>
      </w:divBdr>
    </w:div>
    <w:div w:id="1402604409">
      <w:bodyDiv w:val="1"/>
      <w:marLeft w:val="0"/>
      <w:marRight w:val="0"/>
      <w:marTop w:val="0"/>
      <w:marBottom w:val="0"/>
      <w:divBdr>
        <w:top w:val="none" w:sz="0" w:space="0" w:color="auto"/>
        <w:left w:val="none" w:sz="0" w:space="0" w:color="auto"/>
        <w:bottom w:val="none" w:sz="0" w:space="0" w:color="auto"/>
        <w:right w:val="none" w:sz="0" w:space="0" w:color="auto"/>
      </w:divBdr>
      <w:divsChild>
        <w:div w:id="1069422509">
          <w:marLeft w:val="0"/>
          <w:marRight w:val="0"/>
          <w:marTop w:val="0"/>
          <w:marBottom w:val="0"/>
          <w:divBdr>
            <w:top w:val="none" w:sz="0" w:space="0" w:color="auto"/>
            <w:left w:val="none" w:sz="0" w:space="0" w:color="auto"/>
            <w:bottom w:val="none" w:sz="0" w:space="0" w:color="auto"/>
            <w:right w:val="none" w:sz="0" w:space="0" w:color="auto"/>
          </w:divBdr>
        </w:div>
      </w:divsChild>
    </w:div>
    <w:div w:id="1435905156">
      <w:bodyDiv w:val="1"/>
      <w:marLeft w:val="0"/>
      <w:marRight w:val="0"/>
      <w:marTop w:val="0"/>
      <w:marBottom w:val="0"/>
      <w:divBdr>
        <w:top w:val="none" w:sz="0" w:space="0" w:color="auto"/>
        <w:left w:val="none" w:sz="0" w:space="0" w:color="auto"/>
        <w:bottom w:val="none" w:sz="0" w:space="0" w:color="auto"/>
        <w:right w:val="none" w:sz="0" w:space="0" w:color="auto"/>
      </w:divBdr>
    </w:div>
    <w:div w:id="1505124548">
      <w:bodyDiv w:val="1"/>
      <w:marLeft w:val="0"/>
      <w:marRight w:val="0"/>
      <w:marTop w:val="0"/>
      <w:marBottom w:val="0"/>
      <w:divBdr>
        <w:top w:val="none" w:sz="0" w:space="0" w:color="auto"/>
        <w:left w:val="none" w:sz="0" w:space="0" w:color="auto"/>
        <w:bottom w:val="none" w:sz="0" w:space="0" w:color="auto"/>
        <w:right w:val="none" w:sz="0" w:space="0" w:color="auto"/>
      </w:divBdr>
    </w:div>
    <w:div w:id="1613391518">
      <w:bodyDiv w:val="1"/>
      <w:marLeft w:val="0"/>
      <w:marRight w:val="0"/>
      <w:marTop w:val="0"/>
      <w:marBottom w:val="0"/>
      <w:divBdr>
        <w:top w:val="none" w:sz="0" w:space="0" w:color="auto"/>
        <w:left w:val="none" w:sz="0" w:space="0" w:color="auto"/>
        <w:bottom w:val="none" w:sz="0" w:space="0" w:color="auto"/>
        <w:right w:val="none" w:sz="0" w:space="0" w:color="auto"/>
      </w:divBdr>
    </w:div>
    <w:div w:id="1640570492">
      <w:bodyDiv w:val="1"/>
      <w:marLeft w:val="0"/>
      <w:marRight w:val="0"/>
      <w:marTop w:val="0"/>
      <w:marBottom w:val="0"/>
      <w:divBdr>
        <w:top w:val="none" w:sz="0" w:space="0" w:color="auto"/>
        <w:left w:val="none" w:sz="0" w:space="0" w:color="auto"/>
        <w:bottom w:val="none" w:sz="0" w:space="0" w:color="auto"/>
        <w:right w:val="none" w:sz="0" w:space="0" w:color="auto"/>
      </w:divBdr>
    </w:div>
    <w:div w:id="1768698780">
      <w:bodyDiv w:val="1"/>
      <w:marLeft w:val="0"/>
      <w:marRight w:val="0"/>
      <w:marTop w:val="0"/>
      <w:marBottom w:val="0"/>
      <w:divBdr>
        <w:top w:val="none" w:sz="0" w:space="0" w:color="auto"/>
        <w:left w:val="none" w:sz="0" w:space="0" w:color="auto"/>
        <w:bottom w:val="none" w:sz="0" w:space="0" w:color="auto"/>
        <w:right w:val="none" w:sz="0" w:space="0" w:color="auto"/>
      </w:divBdr>
    </w:div>
    <w:div w:id="1823963994">
      <w:bodyDiv w:val="1"/>
      <w:marLeft w:val="0"/>
      <w:marRight w:val="0"/>
      <w:marTop w:val="0"/>
      <w:marBottom w:val="0"/>
      <w:divBdr>
        <w:top w:val="none" w:sz="0" w:space="0" w:color="auto"/>
        <w:left w:val="none" w:sz="0" w:space="0" w:color="auto"/>
        <w:bottom w:val="none" w:sz="0" w:space="0" w:color="auto"/>
        <w:right w:val="none" w:sz="0" w:space="0" w:color="auto"/>
      </w:divBdr>
      <w:divsChild>
        <w:div w:id="494807226">
          <w:marLeft w:val="0"/>
          <w:marRight w:val="0"/>
          <w:marTop w:val="0"/>
          <w:marBottom w:val="0"/>
          <w:divBdr>
            <w:top w:val="none" w:sz="0" w:space="0" w:color="auto"/>
            <w:left w:val="none" w:sz="0" w:space="0" w:color="auto"/>
            <w:bottom w:val="none" w:sz="0" w:space="0" w:color="auto"/>
            <w:right w:val="none" w:sz="0" w:space="0" w:color="auto"/>
          </w:divBdr>
        </w:div>
      </w:divsChild>
    </w:div>
    <w:div w:id="1881549179">
      <w:bodyDiv w:val="1"/>
      <w:marLeft w:val="0"/>
      <w:marRight w:val="0"/>
      <w:marTop w:val="0"/>
      <w:marBottom w:val="0"/>
      <w:divBdr>
        <w:top w:val="none" w:sz="0" w:space="0" w:color="auto"/>
        <w:left w:val="none" w:sz="0" w:space="0" w:color="auto"/>
        <w:bottom w:val="none" w:sz="0" w:space="0" w:color="auto"/>
        <w:right w:val="none" w:sz="0" w:space="0" w:color="auto"/>
      </w:divBdr>
    </w:div>
    <w:div w:id="1947734968">
      <w:bodyDiv w:val="1"/>
      <w:marLeft w:val="0"/>
      <w:marRight w:val="0"/>
      <w:marTop w:val="0"/>
      <w:marBottom w:val="0"/>
      <w:divBdr>
        <w:top w:val="none" w:sz="0" w:space="0" w:color="auto"/>
        <w:left w:val="none" w:sz="0" w:space="0" w:color="auto"/>
        <w:bottom w:val="none" w:sz="0" w:space="0" w:color="auto"/>
        <w:right w:val="none" w:sz="0" w:space="0" w:color="auto"/>
      </w:divBdr>
    </w:div>
    <w:div w:id="2041316695">
      <w:bodyDiv w:val="1"/>
      <w:marLeft w:val="0"/>
      <w:marRight w:val="0"/>
      <w:marTop w:val="0"/>
      <w:marBottom w:val="0"/>
      <w:divBdr>
        <w:top w:val="none" w:sz="0" w:space="0" w:color="auto"/>
        <w:left w:val="none" w:sz="0" w:space="0" w:color="auto"/>
        <w:bottom w:val="none" w:sz="0" w:space="0" w:color="auto"/>
        <w:right w:val="none" w:sz="0" w:space="0" w:color="auto"/>
      </w:divBdr>
    </w:div>
    <w:div w:id="2134978046">
      <w:bodyDiv w:val="1"/>
      <w:marLeft w:val="0"/>
      <w:marRight w:val="0"/>
      <w:marTop w:val="0"/>
      <w:marBottom w:val="0"/>
      <w:divBdr>
        <w:top w:val="none" w:sz="0" w:space="0" w:color="auto"/>
        <w:left w:val="none" w:sz="0" w:space="0" w:color="auto"/>
        <w:bottom w:val="none" w:sz="0" w:space="0" w:color="auto"/>
        <w:right w:val="none" w:sz="0" w:space="0" w:color="auto"/>
      </w:divBdr>
      <w:divsChild>
        <w:div w:id="103505673">
          <w:marLeft w:val="0"/>
          <w:marRight w:val="0"/>
          <w:marTop w:val="0"/>
          <w:marBottom w:val="0"/>
          <w:divBdr>
            <w:top w:val="none" w:sz="0" w:space="0" w:color="auto"/>
            <w:left w:val="none" w:sz="0" w:space="0" w:color="auto"/>
            <w:bottom w:val="none" w:sz="0" w:space="0" w:color="auto"/>
            <w:right w:val="none" w:sz="0" w:space="0" w:color="auto"/>
          </w:divBdr>
          <w:divsChild>
            <w:div w:id="436296794">
              <w:marLeft w:val="0"/>
              <w:marRight w:val="0"/>
              <w:marTop w:val="0"/>
              <w:marBottom w:val="0"/>
              <w:divBdr>
                <w:top w:val="none" w:sz="0" w:space="0" w:color="auto"/>
                <w:left w:val="none" w:sz="0" w:space="0" w:color="auto"/>
                <w:bottom w:val="none" w:sz="0" w:space="0" w:color="auto"/>
                <w:right w:val="none" w:sz="0" w:space="0" w:color="auto"/>
              </w:divBdr>
              <w:divsChild>
                <w:div w:id="46708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2835">
          <w:marLeft w:val="0"/>
          <w:marRight w:val="0"/>
          <w:marTop w:val="0"/>
          <w:marBottom w:val="0"/>
          <w:divBdr>
            <w:top w:val="none" w:sz="0" w:space="0" w:color="auto"/>
            <w:left w:val="none" w:sz="0" w:space="0" w:color="auto"/>
            <w:bottom w:val="none" w:sz="0" w:space="0" w:color="auto"/>
            <w:right w:val="none" w:sz="0" w:space="0" w:color="auto"/>
          </w:divBdr>
          <w:divsChild>
            <w:div w:id="1320035954">
              <w:marLeft w:val="0"/>
              <w:marRight w:val="0"/>
              <w:marTop w:val="0"/>
              <w:marBottom w:val="0"/>
              <w:divBdr>
                <w:top w:val="none" w:sz="0" w:space="0" w:color="auto"/>
                <w:left w:val="none" w:sz="0" w:space="0" w:color="auto"/>
                <w:bottom w:val="none" w:sz="0" w:space="0" w:color="auto"/>
                <w:right w:val="none" w:sz="0" w:space="0" w:color="auto"/>
              </w:divBdr>
              <w:divsChild>
                <w:div w:id="212102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80825">
          <w:marLeft w:val="0"/>
          <w:marRight w:val="0"/>
          <w:marTop w:val="0"/>
          <w:marBottom w:val="0"/>
          <w:divBdr>
            <w:top w:val="none" w:sz="0" w:space="0" w:color="auto"/>
            <w:left w:val="none" w:sz="0" w:space="0" w:color="auto"/>
            <w:bottom w:val="none" w:sz="0" w:space="0" w:color="auto"/>
            <w:right w:val="none" w:sz="0" w:space="0" w:color="auto"/>
          </w:divBdr>
          <w:divsChild>
            <w:div w:id="817960863">
              <w:marLeft w:val="0"/>
              <w:marRight w:val="0"/>
              <w:marTop w:val="0"/>
              <w:marBottom w:val="0"/>
              <w:divBdr>
                <w:top w:val="none" w:sz="0" w:space="0" w:color="auto"/>
                <w:left w:val="none" w:sz="0" w:space="0" w:color="auto"/>
                <w:bottom w:val="none" w:sz="0" w:space="0" w:color="auto"/>
                <w:right w:val="none" w:sz="0" w:space="0" w:color="auto"/>
              </w:divBdr>
              <w:divsChild>
                <w:div w:id="784663747">
                  <w:marLeft w:val="0"/>
                  <w:marRight w:val="0"/>
                  <w:marTop w:val="0"/>
                  <w:marBottom w:val="0"/>
                  <w:divBdr>
                    <w:top w:val="none" w:sz="0" w:space="0" w:color="auto"/>
                    <w:left w:val="none" w:sz="0" w:space="0" w:color="auto"/>
                    <w:bottom w:val="none" w:sz="0" w:space="0" w:color="auto"/>
                    <w:right w:val="none" w:sz="0" w:space="0" w:color="auto"/>
                  </w:divBdr>
                  <w:divsChild>
                    <w:div w:id="124336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375434">
          <w:marLeft w:val="0"/>
          <w:marRight w:val="0"/>
          <w:marTop w:val="0"/>
          <w:marBottom w:val="0"/>
          <w:divBdr>
            <w:top w:val="none" w:sz="0" w:space="0" w:color="auto"/>
            <w:left w:val="none" w:sz="0" w:space="0" w:color="auto"/>
            <w:bottom w:val="none" w:sz="0" w:space="0" w:color="auto"/>
            <w:right w:val="none" w:sz="0" w:space="0" w:color="auto"/>
          </w:divBdr>
          <w:divsChild>
            <w:div w:id="1451827177">
              <w:marLeft w:val="0"/>
              <w:marRight w:val="0"/>
              <w:marTop w:val="0"/>
              <w:marBottom w:val="0"/>
              <w:divBdr>
                <w:top w:val="none" w:sz="0" w:space="0" w:color="auto"/>
                <w:left w:val="none" w:sz="0" w:space="0" w:color="auto"/>
                <w:bottom w:val="none" w:sz="0" w:space="0" w:color="auto"/>
                <w:right w:val="none" w:sz="0" w:space="0" w:color="auto"/>
              </w:divBdr>
            </w:div>
          </w:divsChild>
        </w:div>
        <w:div w:id="1296059377">
          <w:marLeft w:val="0"/>
          <w:marRight w:val="0"/>
          <w:marTop w:val="0"/>
          <w:marBottom w:val="0"/>
          <w:divBdr>
            <w:top w:val="none" w:sz="0" w:space="0" w:color="auto"/>
            <w:left w:val="none" w:sz="0" w:space="0" w:color="auto"/>
            <w:bottom w:val="none" w:sz="0" w:space="0" w:color="auto"/>
            <w:right w:val="none" w:sz="0" w:space="0" w:color="auto"/>
          </w:divBdr>
          <w:divsChild>
            <w:div w:id="1557354064">
              <w:marLeft w:val="0"/>
              <w:marRight w:val="0"/>
              <w:marTop w:val="0"/>
              <w:marBottom w:val="0"/>
              <w:divBdr>
                <w:top w:val="none" w:sz="0" w:space="0" w:color="auto"/>
                <w:left w:val="none" w:sz="0" w:space="0" w:color="auto"/>
                <w:bottom w:val="none" w:sz="0" w:space="0" w:color="auto"/>
                <w:right w:val="none" w:sz="0" w:space="0" w:color="auto"/>
              </w:divBdr>
              <w:divsChild>
                <w:div w:id="93633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2.png"/><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2\Documents\Custom%20Office%20Templates\AWA%20Cop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46127-1099-9C43-8400-EFD05D7B6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\Users\Mel2\Documents\Custom Office Templates\AWA Copy Template.dotx</Template>
  <TotalTime>0</TotalTime>
  <Pages>3</Pages>
  <Words>925</Words>
  <Characters>5273</Characters>
  <Application>Microsoft Macintosh Word</Application>
  <DocSecurity>0</DocSecurity>
  <Lines>43</Lines>
  <Paragraphs>12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Heading 1</vt:lpstr>
      <vt:lpstr>Delivery and Returns</vt:lpstr>
      <vt:lpstr>FAQ's</vt:lpstr>
    </vt:vector>
  </TitlesOfParts>
  <Company/>
  <LinksUpToDate>false</LinksUpToDate>
  <CharactersWithSpaces>6186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1</dc:title>
  <dc:subject/>
  <dc:creator>Mel2</dc:creator>
  <cp:keywords/>
  <cp:lastModifiedBy>Brendan McNulty</cp:lastModifiedBy>
  <cp:revision>2</cp:revision>
  <cp:lastPrinted>2014-07-15T15:39:00Z</cp:lastPrinted>
  <dcterms:created xsi:type="dcterms:W3CDTF">2015-04-13T08:50:00Z</dcterms:created>
  <dcterms:modified xsi:type="dcterms:W3CDTF">2015-04-13T08:50:00Z</dcterms:modified>
</cp:coreProperties>
</file>